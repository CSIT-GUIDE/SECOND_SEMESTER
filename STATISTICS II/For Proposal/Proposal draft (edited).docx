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9BE" w:rsidRPr="00C6534B" w:rsidDel="002B6E92" w:rsidRDefault="001E69BE" w:rsidP="001E69BE">
      <w:pPr>
        <w:jc w:val="center"/>
        <w:rPr>
          <w:del w:id="0" w:author="Prakash Bahadur Amatya" w:date="2013-06-18T21:28:00Z"/>
          <w:rFonts w:ascii="Times New Roman" w:hAnsi="Times New Roman" w:cs="Times New Roman"/>
          <w:b/>
          <w:sz w:val="44"/>
        </w:rPr>
      </w:pPr>
      <w:del w:id="1" w:author="Prakash Bahadur Amatya" w:date="2013-06-18T21:28:00Z">
        <w:r w:rsidRPr="00C6534B" w:rsidDel="002B6E92">
          <w:rPr>
            <w:rFonts w:ascii="Times New Roman" w:hAnsi="Times New Roman" w:cs="Times New Roman"/>
            <w:b/>
            <w:sz w:val="44"/>
          </w:rPr>
          <w:delText>DEERWALK INSTITUTE OF TECHNOLOGY</w:delText>
        </w:r>
      </w:del>
    </w:p>
    <w:p w:rsidR="001E69BE" w:rsidRPr="00C6534B" w:rsidDel="002B6E92" w:rsidRDefault="001E69BE" w:rsidP="001E69BE">
      <w:pPr>
        <w:jc w:val="center"/>
        <w:rPr>
          <w:del w:id="2" w:author="Prakash Bahadur Amatya" w:date="2013-06-18T21:28:00Z"/>
          <w:rFonts w:ascii="Times New Roman" w:hAnsi="Times New Roman" w:cs="Times New Roman"/>
          <w:b/>
          <w:sz w:val="36"/>
        </w:rPr>
      </w:pPr>
      <w:del w:id="3" w:author="Prakash Bahadur Amatya" w:date="2013-06-18T21:28:00Z">
        <w:r w:rsidRPr="00C6534B" w:rsidDel="002B6E92">
          <w:rPr>
            <w:rFonts w:ascii="Times New Roman" w:hAnsi="Times New Roman" w:cs="Times New Roman"/>
            <w:b/>
            <w:sz w:val="36"/>
          </w:rPr>
          <w:delText>Sifal, Kathmandu</w:delText>
        </w:r>
      </w:del>
    </w:p>
    <w:p w:rsidR="001E69BE" w:rsidDel="002B6E92" w:rsidRDefault="001E69BE" w:rsidP="001E69BE">
      <w:pPr>
        <w:jc w:val="center"/>
        <w:rPr>
          <w:del w:id="4" w:author="Prakash Bahadur Amatya" w:date="2013-06-18T21:28:00Z"/>
          <w:rFonts w:ascii="Times New Roman" w:hAnsi="Times New Roman" w:cs="Times New Roman"/>
          <w:b/>
          <w:sz w:val="32"/>
        </w:rPr>
      </w:pPr>
    </w:p>
    <w:p w:rsidR="001E69BE" w:rsidDel="002B6E92" w:rsidRDefault="001E69BE" w:rsidP="001E69BE">
      <w:pPr>
        <w:jc w:val="center"/>
        <w:rPr>
          <w:del w:id="5" w:author="Prakash Bahadur Amatya" w:date="2013-06-18T21:28:00Z"/>
          <w:rFonts w:ascii="Times New Roman" w:hAnsi="Times New Roman" w:cs="Times New Roman"/>
          <w:b/>
          <w:sz w:val="32"/>
        </w:rPr>
      </w:pPr>
    </w:p>
    <w:p w:rsidR="001E69BE" w:rsidRDefault="001E69BE" w:rsidP="001E69BE">
      <w:pPr>
        <w:jc w:val="center"/>
        <w:rPr>
          <w:rFonts w:ascii="Times New Roman" w:hAnsi="Times New Roman" w:cs="Times New Roman"/>
          <w:b/>
          <w:sz w:val="32"/>
        </w:rPr>
      </w:pPr>
    </w:p>
    <w:p w:rsidR="001E69BE" w:rsidRPr="00C6534B" w:rsidRDefault="001E69BE" w:rsidP="001E69BE">
      <w:pPr>
        <w:jc w:val="center"/>
        <w:rPr>
          <w:rFonts w:ascii="Times New Roman" w:hAnsi="Times New Roman" w:cs="Times New Roman"/>
          <w:b/>
          <w:sz w:val="32"/>
        </w:rPr>
      </w:pPr>
      <w:r w:rsidRPr="00C6534B">
        <w:rPr>
          <w:rFonts w:ascii="Times New Roman" w:hAnsi="Times New Roman" w:cs="Times New Roman"/>
          <w:b/>
          <w:sz w:val="32"/>
        </w:rPr>
        <w:t>A proposal</w:t>
      </w:r>
    </w:p>
    <w:p w:rsidR="001E69BE" w:rsidRPr="00C6534B" w:rsidRDefault="001E69BE" w:rsidP="001E69BE">
      <w:pPr>
        <w:jc w:val="center"/>
        <w:rPr>
          <w:rFonts w:ascii="Times New Roman" w:hAnsi="Times New Roman" w:cs="Times New Roman"/>
          <w:b/>
          <w:sz w:val="32"/>
        </w:rPr>
      </w:pPr>
      <w:r w:rsidRPr="00C6534B">
        <w:rPr>
          <w:rFonts w:ascii="Times New Roman" w:hAnsi="Times New Roman" w:cs="Times New Roman"/>
          <w:b/>
          <w:sz w:val="32"/>
        </w:rPr>
        <w:t>On</w:t>
      </w:r>
    </w:p>
    <w:p w:rsidR="001E69BE" w:rsidRPr="001E69BE" w:rsidRDefault="001E69BE" w:rsidP="001E69BE">
      <w:pPr>
        <w:jc w:val="center"/>
        <w:rPr>
          <w:rFonts w:ascii="Times New Roman" w:hAnsi="Times New Roman" w:cs="Times New Roman"/>
          <w:b/>
          <w:i/>
          <w:iCs/>
          <w:sz w:val="32"/>
          <w:u w:val="single"/>
        </w:rPr>
      </w:pPr>
      <w:r w:rsidRPr="001E69BE">
        <w:rPr>
          <w:rFonts w:ascii="Times New Roman" w:hAnsi="Times New Roman" w:cs="Times New Roman"/>
          <w:b/>
          <w:i/>
          <w:iCs/>
          <w:sz w:val="32"/>
          <w:u w:val="single"/>
        </w:rPr>
        <w:t>HIV Adherence and its effects on HIV patients</w:t>
      </w:r>
    </w:p>
    <w:p w:rsidR="001E69BE" w:rsidRPr="00C6534B" w:rsidRDefault="001E69BE" w:rsidP="001E69BE">
      <w:pPr>
        <w:rPr>
          <w:rFonts w:ascii="Times New Roman" w:hAnsi="Times New Roman" w:cs="Times New Roman"/>
          <w:sz w:val="24"/>
        </w:rPr>
      </w:pPr>
    </w:p>
    <w:p w:rsidR="001E69BE" w:rsidRPr="00C6534B" w:rsidRDefault="001E69BE" w:rsidP="001E69BE">
      <w:pPr>
        <w:jc w:val="center"/>
        <w:rPr>
          <w:rFonts w:ascii="Times New Roman" w:hAnsi="Times New Roman" w:cs="Times New Roman"/>
          <w:b/>
          <w:sz w:val="28"/>
          <w:szCs w:val="24"/>
        </w:rPr>
      </w:pPr>
    </w:p>
    <w:p w:rsidR="001E69BE" w:rsidRPr="00C6534B" w:rsidRDefault="001E69BE" w:rsidP="001E69BE">
      <w:pPr>
        <w:jc w:val="center"/>
        <w:rPr>
          <w:rFonts w:ascii="Times New Roman" w:hAnsi="Times New Roman" w:cs="Times New Roman"/>
          <w:b/>
          <w:sz w:val="28"/>
          <w:szCs w:val="24"/>
        </w:rPr>
      </w:pPr>
    </w:p>
    <w:p w:rsidR="001E69BE" w:rsidRPr="00C6534B" w:rsidRDefault="001E69BE" w:rsidP="001E69BE">
      <w:pPr>
        <w:jc w:val="center"/>
        <w:rPr>
          <w:rFonts w:ascii="Times New Roman" w:hAnsi="Times New Roman" w:cs="Times New Roman"/>
          <w:b/>
          <w:sz w:val="28"/>
          <w:szCs w:val="24"/>
        </w:rPr>
      </w:pPr>
      <w:r w:rsidRPr="001E69BE">
        <w:rPr>
          <w:rFonts w:ascii="Times New Roman" w:hAnsi="Times New Roman" w:cs="Times New Roman"/>
          <w:b/>
          <w:sz w:val="28"/>
          <w:szCs w:val="24"/>
          <w:u w:val="single"/>
        </w:rPr>
        <w:t>Submitted By</w:t>
      </w:r>
      <w:r w:rsidRPr="00C6534B">
        <w:rPr>
          <w:rFonts w:ascii="Times New Roman" w:hAnsi="Times New Roman" w:cs="Times New Roman"/>
          <w:b/>
          <w:sz w:val="28"/>
          <w:szCs w:val="24"/>
        </w:rPr>
        <w:t>:</w:t>
      </w:r>
    </w:p>
    <w:p w:rsidR="001E69BE" w:rsidRDefault="001E69BE" w:rsidP="001E69BE">
      <w:pPr>
        <w:jc w:val="center"/>
        <w:rPr>
          <w:rFonts w:ascii="Times New Roman" w:hAnsi="Times New Roman" w:cs="Times New Roman"/>
          <w:b/>
          <w:sz w:val="28"/>
          <w:szCs w:val="24"/>
        </w:rPr>
      </w:pPr>
      <w:proofErr w:type="spellStart"/>
      <w:r>
        <w:rPr>
          <w:rFonts w:ascii="Times New Roman" w:hAnsi="Times New Roman" w:cs="Times New Roman"/>
          <w:b/>
          <w:sz w:val="28"/>
          <w:szCs w:val="24"/>
        </w:rPr>
        <w:t>Sagar</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Giri</w:t>
      </w:r>
      <w:proofErr w:type="spellEnd"/>
    </w:p>
    <w:p w:rsidR="001E69BE" w:rsidRDefault="001E69BE" w:rsidP="001E69BE">
      <w:pPr>
        <w:jc w:val="center"/>
        <w:rPr>
          <w:rFonts w:ascii="Times New Roman" w:hAnsi="Times New Roman" w:cs="Times New Roman"/>
          <w:b/>
          <w:sz w:val="28"/>
          <w:szCs w:val="24"/>
        </w:rPr>
      </w:pPr>
      <w:r>
        <w:rPr>
          <w:rFonts w:ascii="Times New Roman" w:hAnsi="Times New Roman" w:cs="Times New Roman"/>
          <w:b/>
          <w:sz w:val="28"/>
          <w:szCs w:val="24"/>
        </w:rPr>
        <w:t>Roll no: 205</w:t>
      </w:r>
    </w:p>
    <w:p w:rsidR="001E69BE" w:rsidRPr="00C6534B" w:rsidRDefault="001E69BE" w:rsidP="001E69BE">
      <w:pPr>
        <w:jc w:val="center"/>
        <w:rPr>
          <w:rFonts w:ascii="Times New Roman" w:hAnsi="Times New Roman" w:cs="Times New Roman"/>
          <w:b/>
          <w:sz w:val="28"/>
          <w:szCs w:val="24"/>
        </w:rPr>
      </w:pPr>
      <w:r>
        <w:rPr>
          <w:rFonts w:ascii="Times New Roman" w:hAnsi="Times New Roman" w:cs="Times New Roman"/>
          <w:b/>
          <w:sz w:val="28"/>
          <w:szCs w:val="24"/>
        </w:rPr>
        <w:t>Section: A</w:t>
      </w:r>
    </w:p>
    <w:p w:rsidR="001E69BE" w:rsidRPr="00C6534B" w:rsidRDefault="001E69BE" w:rsidP="001E69BE">
      <w:pPr>
        <w:jc w:val="center"/>
        <w:rPr>
          <w:rFonts w:ascii="Times New Roman" w:hAnsi="Times New Roman" w:cs="Times New Roman"/>
          <w:sz w:val="28"/>
          <w:szCs w:val="24"/>
        </w:rPr>
      </w:pPr>
    </w:p>
    <w:p w:rsidR="001E69BE" w:rsidRPr="00C6534B" w:rsidRDefault="001E69BE" w:rsidP="001E69BE">
      <w:pPr>
        <w:jc w:val="center"/>
        <w:rPr>
          <w:rFonts w:ascii="Times New Roman" w:hAnsi="Times New Roman" w:cs="Times New Roman"/>
          <w:sz w:val="28"/>
          <w:szCs w:val="24"/>
        </w:rPr>
      </w:pPr>
      <w:del w:id="6" w:author="Prakash Bahadur Amatya" w:date="2013-06-18T21:28:00Z">
        <w:r w:rsidDel="002B6E92">
          <w:rPr>
            <w:rFonts w:ascii="Times New Roman" w:hAnsi="Times New Roman" w:cs="Times New Roman"/>
            <w:sz w:val="28"/>
            <w:szCs w:val="24"/>
          </w:rPr>
          <w:delText>**********************************</w:delText>
        </w:r>
      </w:del>
    </w:p>
    <w:p w:rsidR="001E69BE" w:rsidRPr="00C6534B" w:rsidRDefault="001E69BE" w:rsidP="001E69BE">
      <w:pPr>
        <w:jc w:val="center"/>
        <w:rPr>
          <w:rFonts w:ascii="Times New Roman" w:hAnsi="Times New Roman" w:cs="Times New Roman"/>
          <w:b/>
          <w:sz w:val="28"/>
          <w:szCs w:val="24"/>
        </w:rPr>
      </w:pPr>
    </w:p>
    <w:p w:rsidR="001E69BE" w:rsidRPr="00C6534B" w:rsidRDefault="001E69BE" w:rsidP="001E69BE">
      <w:pPr>
        <w:jc w:val="center"/>
        <w:rPr>
          <w:rFonts w:ascii="Times New Roman" w:hAnsi="Times New Roman" w:cs="Times New Roman"/>
          <w:b/>
          <w:sz w:val="28"/>
          <w:szCs w:val="24"/>
        </w:rPr>
      </w:pPr>
      <w:r w:rsidRPr="001E69BE">
        <w:rPr>
          <w:rFonts w:ascii="Times New Roman" w:hAnsi="Times New Roman" w:cs="Times New Roman"/>
          <w:b/>
          <w:sz w:val="28"/>
          <w:szCs w:val="24"/>
          <w:u w:val="single"/>
        </w:rPr>
        <w:t>Submitted To</w:t>
      </w:r>
      <w:r w:rsidRPr="00C6534B">
        <w:rPr>
          <w:rFonts w:ascii="Times New Roman" w:hAnsi="Times New Roman" w:cs="Times New Roman"/>
          <w:b/>
          <w:sz w:val="28"/>
          <w:szCs w:val="24"/>
        </w:rPr>
        <w:t>:</w:t>
      </w:r>
    </w:p>
    <w:p w:rsidR="001E69BE" w:rsidRPr="00C6534B" w:rsidRDefault="001E69BE" w:rsidP="001E69BE">
      <w:pPr>
        <w:jc w:val="center"/>
        <w:rPr>
          <w:rFonts w:ascii="Times New Roman" w:hAnsi="Times New Roman" w:cs="Times New Roman"/>
          <w:b/>
          <w:sz w:val="28"/>
          <w:szCs w:val="24"/>
        </w:rPr>
      </w:pPr>
      <w:r w:rsidRPr="00C6534B">
        <w:rPr>
          <w:rFonts w:ascii="Times New Roman" w:hAnsi="Times New Roman" w:cs="Times New Roman"/>
          <w:b/>
          <w:sz w:val="28"/>
          <w:szCs w:val="24"/>
        </w:rPr>
        <w:t xml:space="preserve">Prakash </w:t>
      </w:r>
      <w:proofErr w:type="spellStart"/>
      <w:r w:rsidRPr="00C6534B">
        <w:rPr>
          <w:rFonts w:ascii="Times New Roman" w:hAnsi="Times New Roman" w:cs="Times New Roman"/>
          <w:b/>
          <w:sz w:val="28"/>
          <w:szCs w:val="24"/>
        </w:rPr>
        <w:t>Amatya</w:t>
      </w:r>
      <w:proofErr w:type="spellEnd"/>
    </w:p>
    <w:p w:rsidR="00F539BE" w:rsidRDefault="001E69BE" w:rsidP="001E69BE">
      <w:pPr>
        <w:jc w:val="center"/>
        <w:rPr>
          <w:rFonts w:ascii="Times New Roman" w:hAnsi="Times New Roman" w:cs="Times New Roman"/>
          <w:b/>
          <w:sz w:val="28"/>
          <w:szCs w:val="24"/>
        </w:rPr>
      </w:pPr>
      <w:r w:rsidRPr="00C6534B">
        <w:rPr>
          <w:rFonts w:ascii="Times New Roman" w:hAnsi="Times New Roman" w:cs="Times New Roman"/>
          <w:b/>
          <w:sz w:val="28"/>
          <w:szCs w:val="24"/>
        </w:rPr>
        <w:t>Lecturer, DWIT</w:t>
      </w:r>
    </w:p>
    <w:p w:rsidR="002B6E92" w:rsidRDefault="002B6E92">
      <w:pPr>
        <w:rPr>
          <w:ins w:id="7" w:author="Prakash Bahadur Amatya" w:date="2013-06-18T21:28:00Z"/>
          <w:rFonts w:ascii="Times New Roman" w:hAnsi="Times New Roman" w:cs="Times New Roman"/>
          <w:b/>
          <w:sz w:val="28"/>
          <w:szCs w:val="24"/>
          <w:u w:val="single"/>
        </w:rPr>
      </w:pPr>
      <w:ins w:id="8" w:author="Prakash Bahadur Amatya" w:date="2013-06-18T21:28:00Z">
        <w:r>
          <w:rPr>
            <w:rFonts w:ascii="Times New Roman" w:hAnsi="Times New Roman" w:cs="Times New Roman"/>
            <w:b/>
            <w:sz w:val="28"/>
            <w:szCs w:val="24"/>
            <w:u w:val="single"/>
          </w:rPr>
          <w:br w:type="page"/>
        </w:r>
      </w:ins>
    </w:p>
    <w:p w:rsidR="001E69BE" w:rsidRDefault="001E69BE" w:rsidP="001E69BE">
      <w:pPr>
        <w:rPr>
          <w:rFonts w:ascii="Times New Roman" w:hAnsi="Times New Roman" w:cs="Times New Roman"/>
          <w:b/>
          <w:sz w:val="28"/>
          <w:szCs w:val="24"/>
        </w:rPr>
      </w:pPr>
      <w:r w:rsidRPr="001E69BE">
        <w:rPr>
          <w:rFonts w:ascii="Times New Roman" w:hAnsi="Times New Roman" w:cs="Times New Roman"/>
          <w:b/>
          <w:sz w:val="28"/>
          <w:szCs w:val="24"/>
          <w:u w:val="single"/>
        </w:rPr>
        <w:lastRenderedPageBreak/>
        <w:t>INTRODUCTION</w:t>
      </w:r>
    </w:p>
    <w:p w:rsidR="001E69BE" w:rsidRDefault="001E69BE" w:rsidP="001E69BE">
      <w:pPr>
        <w:rPr>
          <w:rFonts w:ascii="Times New Roman" w:hAnsi="Times New Roman" w:cs="Times New Roman"/>
          <w:sz w:val="24"/>
          <w:szCs w:val="24"/>
        </w:rPr>
      </w:pPr>
      <w:r>
        <w:rPr>
          <w:rFonts w:ascii="Times New Roman" w:hAnsi="Times New Roman" w:cs="Times New Roman"/>
          <w:sz w:val="24"/>
          <w:szCs w:val="24"/>
        </w:rPr>
        <w:tab/>
      </w:r>
      <w:r w:rsidRPr="00C6534B">
        <w:rPr>
          <w:rFonts w:ascii="Times New Roman" w:hAnsi="Times New Roman" w:cs="Times New Roman"/>
          <w:sz w:val="24"/>
          <w:szCs w:val="24"/>
        </w:rPr>
        <w:t xml:space="preserve">Specifically, the term adherence is used in the treatment of HIV </w:t>
      </w:r>
      <w:r w:rsidR="0014402A">
        <w:rPr>
          <w:rFonts w:ascii="Times New Roman" w:hAnsi="Times New Roman" w:cs="Times New Roman"/>
          <w:sz w:val="24"/>
          <w:szCs w:val="24"/>
        </w:rPr>
        <w:t xml:space="preserve">infected </w:t>
      </w:r>
      <w:r w:rsidRPr="00C6534B">
        <w:rPr>
          <w:rFonts w:ascii="Times New Roman" w:hAnsi="Times New Roman" w:cs="Times New Roman"/>
          <w:sz w:val="24"/>
          <w:szCs w:val="24"/>
        </w:rPr>
        <w:t>patients where the use of drugs in right dose in right time and right interval is highly concerned.</w:t>
      </w:r>
      <w:r>
        <w:rPr>
          <w:rFonts w:ascii="Times New Roman" w:hAnsi="Times New Roman" w:cs="Times New Roman"/>
          <w:sz w:val="24"/>
          <w:szCs w:val="24"/>
        </w:rPr>
        <w:t xml:space="preserve"> </w:t>
      </w:r>
      <w:r w:rsidRPr="00C6534B">
        <w:rPr>
          <w:rFonts w:ascii="Times New Roman" w:hAnsi="Times New Roman" w:cs="Times New Roman"/>
          <w:sz w:val="24"/>
          <w:szCs w:val="24"/>
        </w:rPr>
        <w:t xml:space="preserve">Medication for HIV patient is so delicate that it should be taken in frequent interval of time and if it does not happen then it has </w:t>
      </w:r>
      <w:proofErr w:type="spellStart"/>
      <w:r w:rsidRPr="00C6534B">
        <w:rPr>
          <w:rFonts w:ascii="Times New Roman" w:hAnsi="Times New Roman" w:cs="Times New Roman"/>
          <w:sz w:val="24"/>
          <w:szCs w:val="24"/>
        </w:rPr>
        <w:t>adverse affect</w:t>
      </w:r>
      <w:proofErr w:type="spellEnd"/>
      <w:r w:rsidRPr="00C6534B">
        <w:rPr>
          <w:rFonts w:ascii="Times New Roman" w:hAnsi="Times New Roman" w:cs="Times New Roman"/>
          <w:sz w:val="24"/>
          <w:szCs w:val="24"/>
        </w:rPr>
        <w:t xml:space="preserve"> where the drugs fall below therapeutic levels and HIV is given a chance to replicate at a rate at which it can mutate and develop resistance to the drugs.</w:t>
      </w:r>
      <w:r w:rsidRPr="001E69BE">
        <w:rPr>
          <w:rFonts w:ascii="Times New Roman" w:hAnsi="Times New Roman" w:cs="Times New Roman"/>
          <w:sz w:val="24"/>
          <w:szCs w:val="24"/>
        </w:rPr>
        <w:t xml:space="preserve"> </w:t>
      </w:r>
      <w:r w:rsidRPr="00C6534B">
        <w:rPr>
          <w:rFonts w:ascii="Times New Roman" w:hAnsi="Times New Roman" w:cs="Times New Roman"/>
          <w:sz w:val="24"/>
          <w:szCs w:val="24"/>
        </w:rPr>
        <w:t>The medication therapy generally used for the HIV patient is Highly Active Antiretroviral Therapy (HAART</w:t>
      </w:r>
      <w:r w:rsidR="00E113E4" w:rsidRPr="00C6534B">
        <w:rPr>
          <w:rFonts w:ascii="Times New Roman" w:hAnsi="Times New Roman" w:cs="Times New Roman"/>
          <w:sz w:val="24"/>
          <w:szCs w:val="24"/>
        </w:rPr>
        <w:t>), which</w:t>
      </w:r>
      <w:r w:rsidRPr="00C6534B">
        <w:rPr>
          <w:rFonts w:ascii="Times New Roman" w:hAnsi="Times New Roman" w:cs="Times New Roman"/>
          <w:sz w:val="24"/>
          <w:szCs w:val="24"/>
        </w:rPr>
        <w:t xml:space="preserve"> </w:t>
      </w:r>
      <w:r w:rsidR="00E113E4" w:rsidRPr="00C6534B">
        <w:rPr>
          <w:rFonts w:ascii="Times New Roman" w:hAnsi="Times New Roman" w:cs="Times New Roman"/>
          <w:sz w:val="24"/>
          <w:szCs w:val="24"/>
        </w:rPr>
        <w:t xml:space="preserve">is the combination </w:t>
      </w:r>
      <w:r w:rsidR="0014402A" w:rsidRPr="00C6534B">
        <w:rPr>
          <w:rFonts w:ascii="Times New Roman" w:hAnsi="Times New Roman" w:cs="Times New Roman"/>
          <w:sz w:val="24"/>
          <w:szCs w:val="24"/>
        </w:rPr>
        <w:t>treatment</w:t>
      </w:r>
      <w:r w:rsidRPr="00C6534B">
        <w:rPr>
          <w:rFonts w:ascii="Times New Roman" w:hAnsi="Times New Roman" w:cs="Times New Roman"/>
          <w:sz w:val="24"/>
          <w:szCs w:val="24"/>
        </w:rPr>
        <w:t xml:space="preserve"> of different antiretroviral medications.</w:t>
      </w:r>
      <w:r w:rsidRPr="001E69BE">
        <w:rPr>
          <w:rFonts w:ascii="Times New Roman" w:hAnsi="Times New Roman" w:cs="Times New Roman"/>
          <w:sz w:val="24"/>
          <w:szCs w:val="24"/>
        </w:rPr>
        <w:t xml:space="preserve"> </w:t>
      </w:r>
      <w:r w:rsidRPr="00C6534B">
        <w:rPr>
          <w:rFonts w:ascii="Times New Roman" w:hAnsi="Times New Roman" w:cs="Times New Roman"/>
          <w:sz w:val="24"/>
          <w:szCs w:val="24"/>
        </w:rPr>
        <w:t>HAART is related to significant reductions in morbidity and mortality; however, these complicated therapies require high levels of adherence by the patient.</w:t>
      </w:r>
    </w:p>
    <w:p w:rsidR="001E69BE" w:rsidRDefault="001E69BE" w:rsidP="001E69BE">
      <w:pPr>
        <w:rPr>
          <w:rFonts w:ascii="Times New Roman" w:hAnsi="Times New Roman" w:cs="Times New Roman"/>
          <w:sz w:val="24"/>
          <w:szCs w:val="24"/>
        </w:rPr>
      </w:pPr>
      <w:r>
        <w:rPr>
          <w:rFonts w:ascii="Times New Roman" w:hAnsi="Times New Roman" w:cs="Times New Roman"/>
          <w:sz w:val="24"/>
          <w:szCs w:val="24"/>
        </w:rPr>
        <w:tab/>
      </w:r>
      <w:r w:rsidRPr="00C6534B">
        <w:rPr>
          <w:rFonts w:ascii="Times New Roman" w:hAnsi="Times New Roman" w:cs="Times New Roman"/>
          <w:sz w:val="24"/>
          <w:szCs w:val="24"/>
        </w:rPr>
        <w:t xml:space="preserve">There are different factors that effects the HIV adherence of the HIV patient and these factors are general health </w:t>
      </w:r>
      <w:r w:rsidR="00E113E4" w:rsidRPr="00C6534B">
        <w:rPr>
          <w:rFonts w:ascii="Times New Roman" w:hAnsi="Times New Roman" w:cs="Times New Roman"/>
          <w:sz w:val="24"/>
          <w:szCs w:val="24"/>
        </w:rPr>
        <w:t>status (</w:t>
      </w:r>
      <w:r w:rsidRPr="00C6534B">
        <w:rPr>
          <w:rFonts w:ascii="Times New Roman" w:hAnsi="Times New Roman" w:cs="Times New Roman"/>
          <w:sz w:val="24"/>
          <w:szCs w:val="24"/>
        </w:rPr>
        <w:t xml:space="preserve">diseases other than HIV), medication history, employment status, family and social support, mental status, behavioral </w:t>
      </w:r>
      <w:r w:rsidR="0014402A" w:rsidRPr="00C6534B">
        <w:rPr>
          <w:rFonts w:ascii="Times New Roman" w:hAnsi="Times New Roman" w:cs="Times New Roman"/>
          <w:sz w:val="24"/>
          <w:szCs w:val="24"/>
        </w:rPr>
        <w:t>factor (</w:t>
      </w:r>
      <w:r w:rsidRPr="00C6534B">
        <w:rPr>
          <w:rFonts w:ascii="Times New Roman" w:hAnsi="Times New Roman" w:cs="Times New Roman"/>
          <w:sz w:val="24"/>
          <w:szCs w:val="24"/>
        </w:rPr>
        <w:t xml:space="preserve">sexual risky or </w:t>
      </w:r>
      <w:r w:rsidR="0014402A">
        <w:rPr>
          <w:rFonts w:ascii="Times New Roman" w:hAnsi="Times New Roman" w:cs="Times New Roman"/>
          <w:sz w:val="24"/>
          <w:szCs w:val="24"/>
        </w:rPr>
        <w:t xml:space="preserve">unsterilized </w:t>
      </w:r>
      <w:r w:rsidRPr="00C6534B">
        <w:rPr>
          <w:rFonts w:ascii="Times New Roman" w:hAnsi="Times New Roman" w:cs="Times New Roman"/>
          <w:sz w:val="24"/>
          <w:szCs w:val="24"/>
        </w:rPr>
        <w:t xml:space="preserve">syringe sharing habits), </w:t>
      </w:r>
      <w:r w:rsidR="0014402A" w:rsidRPr="00C6534B">
        <w:rPr>
          <w:rFonts w:ascii="Times New Roman" w:hAnsi="Times New Roman" w:cs="Times New Roman"/>
          <w:sz w:val="24"/>
          <w:szCs w:val="24"/>
        </w:rPr>
        <w:t>medication (</w:t>
      </w:r>
      <w:r w:rsidRPr="00C6534B">
        <w:rPr>
          <w:rFonts w:ascii="Times New Roman" w:hAnsi="Times New Roman" w:cs="Times New Roman"/>
          <w:sz w:val="24"/>
          <w:szCs w:val="24"/>
        </w:rPr>
        <w:t xml:space="preserve">number of pills intake i.e. </w:t>
      </w:r>
      <w:r w:rsidR="0014402A" w:rsidRPr="00C6534B">
        <w:rPr>
          <w:rFonts w:ascii="Times New Roman" w:hAnsi="Times New Roman" w:cs="Times New Roman"/>
          <w:sz w:val="24"/>
          <w:szCs w:val="24"/>
        </w:rPr>
        <w:t>either low pills or</w:t>
      </w:r>
      <w:r w:rsidRPr="00C6534B">
        <w:rPr>
          <w:rFonts w:ascii="Times New Roman" w:hAnsi="Times New Roman" w:cs="Times New Roman"/>
          <w:sz w:val="24"/>
          <w:szCs w:val="24"/>
        </w:rPr>
        <w:t xml:space="preserve"> high pills).</w:t>
      </w:r>
    </w:p>
    <w:p w:rsidR="00E113E4" w:rsidRDefault="00E113E4" w:rsidP="001E69BE">
      <w:pPr>
        <w:rPr>
          <w:rFonts w:ascii="Times New Roman" w:hAnsi="Times New Roman" w:cs="Times New Roman"/>
          <w:sz w:val="24"/>
          <w:szCs w:val="24"/>
        </w:rPr>
      </w:pPr>
      <w:r>
        <w:rPr>
          <w:rFonts w:ascii="Times New Roman" w:hAnsi="Times New Roman" w:cs="Times New Roman"/>
          <w:sz w:val="24"/>
          <w:szCs w:val="24"/>
        </w:rPr>
        <w:tab/>
      </w:r>
      <w:r w:rsidRPr="00C6534B">
        <w:rPr>
          <w:rFonts w:ascii="Times New Roman" w:hAnsi="Times New Roman" w:cs="Times New Roman"/>
          <w:sz w:val="24"/>
          <w:szCs w:val="24"/>
        </w:rPr>
        <w:t>So, side effects(of drugs after therapy), timing and frequency of doses(pills intake), food restrictions(in conjunction with pills), baseline viral load and CD4 cell count (clinical report during HAART initiation), existing co morbidities</w:t>
      </w:r>
      <w:r>
        <w:rPr>
          <w:rFonts w:ascii="Times New Roman" w:hAnsi="Times New Roman" w:cs="Times New Roman"/>
          <w:sz w:val="24"/>
          <w:szCs w:val="24"/>
        </w:rPr>
        <w:t xml:space="preserve"> </w:t>
      </w:r>
      <w:r w:rsidRPr="00C6534B">
        <w:rPr>
          <w:rFonts w:ascii="Times New Roman" w:hAnsi="Times New Roman" w:cs="Times New Roman"/>
          <w:sz w:val="24"/>
          <w:szCs w:val="24"/>
        </w:rPr>
        <w:t xml:space="preserve">(other disease like tuberculosis, diabetes, </w:t>
      </w:r>
      <w:proofErr w:type="spellStart"/>
      <w:r w:rsidRPr="00C6534B">
        <w:rPr>
          <w:rFonts w:ascii="Times New Roman" w:hAnsi="Times New Roman" w:cs="Times New Roman"/>
          <w:sz w:val="24"/>
          <w:szCs w:val="24"/>
        </w:rPr>
        <w:t>etc</w:t>
      </w:r>
      <w:proofErr w:type="spellEnd"/>
      <w:r w:rsidRPr="00C6534B">
        <w:rPr>
          <w:rFonts w:ascii="Times New Roman" w:hAnsi="Times New Roman" w:cs="Times New Roman"/>
          <w:sz w:val="24"/>
          <w:szCs w:val="24"/>
        </w:rPr>
        <w:t xml:space="preserve"> ) can be the key variable or factors both for qualitative and quantitative analysis(to study HIV adherence).  Different clinical reports from hospital (of the patient), reports prepared by government organization, different NGO/INGO can be used for review.</w:t>
      </w:r>
    </w:p>
    <w:p w:rsidR="00E113E4" w:rsidRDefault="00E113E4" w:rsidP="001E69BE">
      <w:pPr>
        <w:rPr>
          <w:rFonts w:ascii="Times New Roman" w:hAnsi="Times New Roman" w:cs="Times New Roman"/>
          <w:sz w:val="24"/>
          <w:szCs w:val="24"/>
        </w:rPr>
      </w:pPr>
    </w:p>
    <w:p w:rsidR="00E113E4" w:rsidRDefault="00E113E4" w:rsidP="001E69BE">
      <w:pPr>
        <w:rPr>
          <w:rFonts w:ascii="Times New Roman" w:hAnsi="Times New Roman" w:cs="Times New Roman"/>
          <w:b/>
          <w:sz w:val="28"/>
          <w:szCs w:val="28"/>
          <w:u w:val="single"/>
        </w:rPr>
      </w:pPr>
      <w:r w:rsidRPr="00E113E4">
        <w:rPr>
          <w:rFonts w:ascii="Times New Roman" w:hAnsi="Times New Roman" w:cs="Times New Roman"/>
          <w:b/>
          <w:sz w:val="28"/>
          <w:szCs w:val="28"/>
          <w:u w:val="single"/>
        </w:rPr>
        <w:t>OBJECTIVE</w:t>
      </w:r>
    </w:p>
    <w:p w:rsidR="00F50221" w:rsidRDefault="00F50221" w:rsidP="00F50221">
      <w:pPr>
        <w:spacing w:after="0" w:line="240" w:lineRule="auto"/>
        <w:jc w:val="both"/>
        <w:rPr>
          <w:rFonts w:ascii="Times New Roman" w:hAnsi="Times New Roman" w:cs="Times New Roman"/>
          <w:sz w:val="24"/>
          <w:szCs w:val="24"/>
        </w:rPr>
      </w:pPr>
    </w:p>
    <w:p w:rsidR="00F50221" w:rsidRPr="0085749C" w:rsidRDefault="00F50221" w:rsidP="00F5022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study about different medication and their effects.</w:t>
      </w:r>
    </w:p>
    <w:p w:rsidR="00F50221" w:rsidRDefault="00F50221" w:rsidP="00F50221">
      <w:pPr>
        <w:pStyle w:val="ListParagraph"/>
        <w:numPr>
          <w:ilvl w:val="0"/>
          <w:numId w:val="4"/>
        </w:numPr>
        <w:spacing w:after="0" w:line="240" w:lineRule="auto"/>
        <w:jc w:val="both"/>
        <w:rPr>
          <w:rFonts w:ascii="Times New Roman" w:hAnsi="Times New Roman" w:cs="Times New Roman"/>
          <w:sz w:val="24"/>
          <w:szCs w:val="24"/>
        </w:rPr>
      </w:pPr>
      <w:r w:rsidRPr="0085749C">
        <w:rPr>
          <w:rFonts w:ascii="Times New Roman" w:hAnsi="Times New Roman" w:cs="Times New Roman"/>
          <w:sz w:val="24"/>
          <w:szCs w:val="24"/>
        </w:rPr>
        <w:t>To study about</w:t>
      </w:r>
      <w:r>
        <w:rPr>
          <w:rFonts w:ascii="Times New Roman" w:hAnsi="Times New Roman" w:cs="Times New Roman"/>
          <w:sz w:val="24"/>
          <w:szCs w:val="24"/>
        </w:rPr>
        <w:t xml:space="preserve"> timely consumption of drugs (medical) and its effect.</w:t>
      </w:r>
    </w:p>
    <w:p w:rsidR="00F50221" w:rsidRDefault="00F50221" w:rsidP="00F5022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study about relationship of patients </w:t>
      </w:r>
      <w:r w:rsidR="00BF7BED">
        <w:rPr>
          <w:rFonts w:ascii="Times New Roman" w:hAnsi="Times New Roman" w:cs="Times New Roman"/>
          <w:sz w:val="24"/>
          <w:szCs w:val="24"/>
        </w:rPr>
        <w:t xml:space="preserve">healing </w:t>
      </w:r>
      <w:r>
        <w:rPr>
          <w:rFonts w:ascii="Times New Roman" w:hAnsi="Times New Roman" w:cs="Times New Roman"/>
          <w:sz w:val="24"/>
          <w:szCs w:val="24"/>
        </w:rPr>
        <w:t>progress with family support.</w:t>
      </w:r>
    </w:p>
    <w:p w:rsidR="00F50221" w:rsidRDefault="00F50221" w:rsidP="001E69BE">
      <w:pPr>
        <w:rPr>
          <w:rFonts w:ascii="Times New Roman" w:hAnsi="Times New Roman" w:cs="Times New Roman"/>
          <w:b/>
          <w:sz w:val="28"/>
          <w:szCs w:val="28"/>
          <w:u w:val="single"/>
        </w:rPr>
      </w:pPr>
    </w:p>
    <w:p w:rsidR="00E113E4" w:rsidRDefault="00E113E4" w:rsidP="001E69BE">
      <w:pPr>
        <w:rPr>
          <w:rFonts w:ascii="Times New Roman" w:hAnsi="Times New Roman" w:cs="Times New Roman"/>
          <w:b/>
          <w:sz w:val="28"/>
          <w:szCs w:val="28"/>
          <w:u w:val="single"/>
        </w:rPr>
      </w:pPr>
      <w:r w:rsidRPr="00E113E4">
        <w:rPr>
          <w:rFonts w:ascii="Times New Roman" w:hAnsi="Times New Roman" w:cs="Times New Roman"/>
          <w:b/>
          <w:sz w:val="28"/>
          <w:szCs w:val="28"/>
          <w:u w:val="single"/>
        </w:rPr>
        <w:t>METHODOLOGY</w:t>
      </w:r>
    </w:p>
    <w:p w:rsidR="00E113E4" w:rsidRDefault="00E113E4" w:rsidP="00E113E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Stratified sampling with proportional allocation method will be used for determining the sample size.  Based on the total number of HIV patients in Nepal and proportion of HIV victims in Kathmandu valley, the sample size is determined.  As the means of transmission of the disease is different, different </w:t>
      </w:r>
      <w:r w:rsidR="0014402A">
        <w:rPr>
          <w:rFonts w:ascii="Times New Roman" w:hAnsi="Times New Roman" w:cs="Times New Roman"/>
          <w:color w:val="000000"/>
          <w:sz w:val="24"/>
          <w:szCs w:val="24"/>
        </w:rPr>
        <w:t>stratums are</w:t>
      </w:r>
      <w:r>
        <w:rPr>
          <w:rFonts w:ascii="Times New Roman" w:hAnsi="Times New Roman" w:cs="Times New Roman"/>
          <w:color w:val="000000"/>
          <w:sz w:val="24"/>
          <w:szCs w:val="24"/>
        </w:rPr>
        <w:t xml:space="preserve"> classified as:</w:t>
      </w:r>
    </w:p>
    <w:p w:rsidR="00E113E4" w:rsidRDefault="00E113E4" w:rsidP="00E113E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Victims of HIV Aids transmitted due to use of </w:t>
      </w:r>
      <w:r w:rsidR="00F50221">
        <w:rPr>
          <w:rFonts w:ascii="Times New Roman" w:hAnsi="Times New Roman" w:cs="Times New Roman"/>
          <w:color w:val="000000"/>
          <w:sz w:val="24"/>
          <w:szCs w:val="24"/>
        </w:rPr>
        <w:t xml:space="preserve">unsterilized </w:t>
      </w:r>
      <w:r>
        <w:rPr>
          <w:rFonts w:ascii="Times New Roman" w:hAnsi="Times New Roman" w:cs="Times New Roman"/>
          <w:color w:val="000000"/>
          <w:sz w:val="24"/>
          <w:szCs w:val="24"/>
        </w:rPr>
        <w:t>syringe</w:t>
      </w:r>
    </w:p>
    <w:p w:rsidR="00E113E4" w:rsidRDefault="00E113E4" w:rsidP="00E113E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Sexual transmission</w:t>
      </w:r>
    </w:p>
    <w:p w:rsidR="00E113E4" w:rsidRDefault="00E113E4" w:rsidP="00E113E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HIV</w:t>
      </w:r>
      <w:r w:rsidR="00F50221">
        <w:rPr>
          <w:rFonts w:ascii="Times New Roman" w:hAnsi="Times New Roman" w:cs="Times New Roman"/>
          <w:color w:val="000000"/>
          <w:sz w:val="24"/>
          <w:szCs w:val="24"/>
        </w:rPr>
        <w:t xml:space="preserve"> infected</w:t>
      </w:r>
      <w:r>
        <w:rPr>
          <w:rFonts w:ascii="Times New Roman" w:hAnsi="Times New Roman" w:cs="Times New Roman"/>
          <w:color w:val="000000"/>
          <w:sz w:val="24"/>
          <w:szCs w:val="24"/>
        </w:rPr>
        <w:t xml:space="preserve"> mother to a child</w:t>
      </w:r>
    </w:p>
    <w:p w:rsidR="00E113E4" w:rsidRDefault="00F50221" w:rsidP="00E113E4">
      <w:pPr>
        <w:rPr>
          <w:rFonts w:ascii="Times New Roman" w:hAnsi="Times New Roman" w:cs="Times New Roman"/>
          <w:color w:val="000000"/>
          <w:sz w:val="24"/>
          <w:szCs w:val="24"/>
        </w:rPr>
      </w:pPr>
      <w:r>
        <w:rPr>
          <w:rFonts w:ascii="Times New Roman" w:hAnsi="Times New Roman" w:cs="Times New Roman"/>
          <w:sz w:val="24"/>
          <w:szCs w:val="24"/>
        </w:rPr>
        <w:lastRenderedPageBreak/>
        <w:t>For collection of data mailed questionnaire method and direct interview method will be used.</w:t>
      </w:r>
      <w:r w:rsidR="00E113E4">
        <w:rPr>
          <w:rFonts w:ascii="Times New Roman" w:hAnsi="Times New Roman" w:cs="Times New Roman"/>
          <w:color w:val="000000"/>
          <w:sz w:val="24"/>
          <w:szCs w:val="24"/>
        </w:rPr>
        <w:t xml:space="preserve">  The set of questions to be responded by the victims are prepared as </w:t>
      </w:r>
      <w:r>
        <w:rPr>
          <w:rFonts w:ascii="Times New Roman" w:hAnsi="Times New Roman" w:cs="Times New Roman"/>
          <w:color w:val="000000"/>
          <w:sz w:val="24"/>
          <w:szCs w:val="24"/>
        </w:rPr>
        <w:t xml:space="preserve">following. </w:t>
      </w:r>
      <w:r w:rsidR="00E113E4">
        <w:rPr>
          <w:rFonts w:ascii="Times New Roman" w:hAnsi="Times New Roman" w:cs="Times New Roman"/>
          <w:color w:val="000000"/>
          <w:sz w:val="24"/>
          <w:szCs w:val="24"/>
        </w:rPr>
        <w:t>Data that are collected from the clinical report, re</w:t>
      </w:r>
      <w:r>
        <w:rPr>
          <w:rFonts w:ascii="Times New Roman" w:hAnsi="Times New Roman" w:cs="Times New Roman"/>
          <w:color w:val="000000"/>
          <w:sz w:val="24"/>
          <w:szCs w:val="24"/>
        </w:rPr>
        <w:t xml:space="preserve">spondent are tabulated </w:t>
      </w:r>
      <w:r w:rsidR="00E113E4">
        <w:rPr>
          <w:rFonts w:ascii="Times New Roman" w:hAnsi="Times New Roman" w:cs="Times New Roman"/>
          <w:color w:val="000000"/>
          <w:sz w:val="24"/>
          <w:szCs w:val="24"/>
        </w:rPr>
        <w:t>and fur</w:t>
      </w:r>
      <w:r>
        <w:rPr>
          <w:rFonts w:ascii="Times New Roman" w:hAnsi="Times New Roman" w:cs="Times New Roman"/>
          <w:color w:val="000000"/>
          <w:sz w:val="24"/>
          <w:szCs w:val="24"/>
        </w:rPr>
        <w:t xml:space="preserve">ther mathematical operations will be </w:t>
      </w:r>
      <w:r w:rsidR="00E113E4">
        <w:rPr>
          <w:rFonts w:ascii="Times New Roman" w:hAnsi="Times New Roman" w:cs="Times New Roman"/>
          <w:color w:val="000000"/>
          <w:sz w:val="24"/>
          <w:szCs w:val="24"/>
        </w:rPr>
        <w:t>carried out to find the required relation.</w:t>
      </w:r>
      <w:r>
        <w:rPr>
          <w:rFonts w:ascii="Times New Roman" w:hAnsi="Times New Roman" w:cs="Times New Roman"/>
          <w:color w:val="000000"/>
          <w:sz w:val="24"/>
          <w:szCs w:val="24"/>
        </w:rPr>
        <w:t xml:space="preserve"> </w:t>
      </w:r>
      <w:r w:rsidR="0014402A">
        <w:rPr>
          <w:rFonts w:ascii="Times New Roman" w:hAnsi="Times New Roman" w:cs="Times New Roman"/>
          <w:color w:val="000000"/>
          <w:sz w:val="24"/>
          <w:szCs w:val="24"/>
        </w:rPr>
        <w:t>Statistical too</w:t>
      </w:r>
      <w:r w:rsidR="00E113E4">
        <w:rPr>
          <w:rFonts w:ascii="Times New Roman" w:hAnsi="Times New Roman" w:cs="Times New Roman"/>
          <w:color w:val="000000"/>
          <w:sz w:val="24"/>
          <w:szCs w:val="24"/>
        </w:rPr>
        <w:t>ls like excel or SPSS will be used both for quantitative as well as qualitative analysis. Different graphs will be plotted to show the relation between different factors as described above.</w:t>
      </w:r>
    </w:p>
    <w:p w:rsidR="00E113E4" w:rsidRDefault="00E113E4" w:rsidP="00E113E4">
      <w:pPr>
        <w:autoSpaceDE w:val="0"/>
        <w:autoSpaceDN w:val="0"/>
        <w:adjustRightInd w:val="0"/>
        <w:spacing w:after="0" w:line="240" w:lineRule="auto"/>
        <w:jc w:val="both"/>
        <w:rPr>
          <w:rFonts w:ascii="Times New Roman" w:hAnsi="Times New Roman" w:cs="Times New Roman"/>
          <w:color w:val="000000"/>
          <w:sz w:val="24"/>
          <w:szCs w:val="24"/>
        </w:rPr>
      </w:pPr>
    </w:p>
    <w:p w:rsidR="00E113E4" w:rsidRDefault="00E113E4" w:rsidP="00E113E4">
      <w:pPr>
        <w:autoSpaceDE w:val="0"/>
        <w:autoSpaceDN w:val="0"/>
        <w:adjustRightInd w:val="0"/>
        <w:spacing w:after="0" w:line="240" w:lineRule="auto"/>
        <w:jc w:val="both"/>
        <w:rPr>
          <w:rFonts w:ascii="Times New Roman" w:hAnsi="Times New Roman" w:cs="Times New Roman"/>
          <w:bCs/>
          <w:color w:val="000000"/>
          <w:sz w:val="28"/>
          <w:szCs w:val="28"/>
        </w:rPr>
      </w:pPr>
      <w:r w:rsidRPr="00E113E4">
        <w:rPr>
          <w:rFonts w:ascii="Times New Roman" w:hAnsi="Times New Roman" w:cs="Times New Roman"/>
          <w:b/>
          <w:color w:val="000000"/>
          <w:sz w:val="28"/>
          <w:szCs w:val="28"/>
          <w:u w:val="single"/>
        </w:rPr>
        <w:t>EXPECTED RESULT</w:t>
      </w:r>
    </w:p>
    <w:p w:rsidR="00E113E4" w:rsidRPr="00E05BE7" w:rsidRDefault="00F50221" w:rsidP="00E113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E113E4" w:rsidRPr="00E05BE7">
        <w:rPr>
          <w:rFonts w:ascii="Times New Roman" w:hAnsi="Times New Roman" w:cs="Times New Roman"/>
          <w:sz w:val="24"/>
          <w:szCs w:val="24"/>
        </w:rPr>
        <w:t>ount for the patient who takes dose regularly is normal.</w:t>
      </w:r>
    </w:p>
    <w:p w:rsidR="00E113E4" w:rsidRPr="00E05BE7" w:rsidRDefault="00F50221" w:rsidP="00E113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Patients with</w:t>
      </w:r>
      <w:r w:rsidR="00E113E4" w:rsidRPr="00E05BE7">
        <w:rPr>
          <w:rFonts w:ascii="Times New Roman" w:hAnsi="Times New Roman" w:cs="Times New Roman"/>
          <w:sz w:val="24"/>
          <w:szCs w:val="24"/>
        </w:rPr>
        <w:t xml:space="preserve"> family support and employment have higher chance of </w:t>
      </w:r>
      <w:r w:rsidRPr="00E05BE7">
        <w:rPr>
          <w:rFonts w:ascii="Times New Roman" w:hAnsi="Times New Roman" w:cs="Times New Roman"/>
          <w:sz w:val="24"/>
          <w:szCs w:val="24"/>
        </w:rPr>
        <w:t>healing</w:t>
      </w:r>
      <w:r w:rsidR="00E113E4" w:rsidRPr="00E05BE7">
        <w:rPr>
          <w:rFonts w:ascii="Times New Roman" w:hAnsi="Times New Roman" w:cs="Times New Roman"/>
          <w:sz w:val="24"/>
          <w:szCs w:val="24"/>
        </w:rPr>
        <w:t xml:space="preserve"> level being normal.</w:t>
      </w:r>
    </w:p>
    <w:p w:rsidR="00E113E4" w:rsidRDefault="00E113E4" w:rsidP="00E113E4">
      <w:pPr>
        <w:autoSpaceDE w:val="0"/>
        <w:autoSpaceDN w:val="0"/>
        <w:adjustRightInd w:val="0"/>
        <w:spacing w:after="0" w:line="240" w:lineRule="auto"/>
        <w:jc w:val="both"/>
        <w:rPr>
          <w:rFonts w:ascii="Times New Roman" w:hAnsi="Times New Roman" w:cs="Times New Roman"/>
          <w:b/>
          <w:color w:val="000000"/>
          <w:sz w:val="28"/>
          <w:szCs w:val="28"/>
          <w:u w:val="single"/>
        </w:rPr>
      </w:pPr>
      <w:r w:rsidRPr="00E113E4">
        <w:rPr>
          <w:rFonts w:ascii="Times New Roman" w:hAnsi="Times New Roman" w:cs="Times New Roman"/>
          <w:b/>
          <w:color w:val="000000"/>
          <w:sz w:val="28"/>
          <w:szCs w:val="28"/>
          <w:u w:val="single"/>
        </w:rPr>
        <w:t>WORK PLAN</w:t>
      </w:r>
    </w:p>
    <w:p w:rsidR="00BF7BED" w:rsidRDefault="00BF7BED" w:rsidP="00E113E4">
      <w:pPr>
        <w:autoSpaceDE w:val="0"/>
        <w:autoSpaceDN w:val="0"/>
        <w:adjustRightInd w:val="0"/>
        <w:spacing w:after="0" w:line="240" w:lineRule="auto"/>
        <w:jc w:val="both"/>
        <w:rPr>
          <w:rFonts w:ascii="Times New Roman" w:hAnsi="Times New Roman" w:cs="Times New Roman"/>
          <w:b/>
          <w:color w:val="000000"/>
          <w:sz w:val="24"/>
          <w:szCs w:val="24"/>
        </w:rPr>
      </w:pPr>
    </w:p>
    <w:p w:rsidR="00F37829" w:rsidRPr="002E5CBB" w:rsidRDefault="00E113E4" w:rsidP="00E113E4">
      <w:pPr>
        <w:autoSpaceDE w:val="0"/>
        <w:autoSpaceDN w:val="0"/>
        <w:adjustRightInd w:val="0"/>
        <w:spacing w:after="0" w:line="240" w:lineRule="auto"/>
        <w:jc w:val="both"/>
        <w:rPr>
          <w:rFonts w:ascii="Times New Roman" w:hAnsi="Times New Roman" w:cs="Times New Roman"/>
          <w:b/>
          <w:color w:val="000000"/>
          <w:sz w:val="24"/>
          <w:szCs w:val="24"/>
        </w:rPr>
      </w:pPr>
      <w:r w:rsidRPr="002E5CBB">
        <w:rPr>
          <w:rFonts w:ascii="Times New Roman" w:hAnsi="Times New Roman" w:cs="Times New Roman"/>
          <w:b/>
          <w:color w:val="000000"/>
          <w:sz w:val="24"/>
          <w:szCs w:val="24"/>
        </w:rPr>
        <w:t>1.  Manpower</w:t>
      </w:r>
    </w:p>
    <w:p w:rsidR="00E113E4" w:rsidRDefault="00E113E4" w:rsidP="00E113E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Consultant (one)</w:t>
      </w:r>
    </w:p>
    <w:p w:rsidR="00E113E4" w:rsidRDefault="00E113E4" w:rsidP="00E113E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Office staff (two)</w:t>
      </w:r>
    </w:p>
    <w:p w:rsidR="00E113E4" w:rsidRDefault="00E113E4" w:rsidP="00E113E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Field workers (</w:t>
      </w:r>
      <w:r w:rsidR="00F37829">
        <w:rPr>
          <w:rFonts w:ascii="Times New Roman" w:hAnsi="Times New Roman" w:cs="Times New Roman"/>
          <w:color w:val="000000"/>
          <w:sz w:val="24"/>
          <w:szCs w:val="24"/>
        </w:rPr>
        <w:t>one</w:t>
      </w:r>
      <w:r>
        <w:rPr>
          <w:rFonts w:ascii="Times New Roman" w:hAnsi="Times New Roman" w:cs="Times New Roman"/>
          <w:color w:val="000000"/>
          <w:sz w:val="24"/>
          <w:szCs w:val="24"/>
        </w:rPr>
        <w:t>)</w:t>
      </w:r>
    </w:p>
    <w:p w:rsidR="00E113E4" w:rsidRDefault="00E113E4" w:rsidP="00E113E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Computer operator (</w:t>
      </w:r>
      <w:r w:rsidR="00F37829">
        <w:rPr>
          <w:rFonts w:ascii="Times New Roman" w:hAnsi="Times New Roman" w:cs="Times New Roman"/>
          <w:color w:val="000000"/>
          <w:sz w:val="24"/>
          <w:szCs w:val="24"/>
        </w:rPr>
        <w:t>two</w:t>
      </w:r>
      <w:r>
        <w:rPr>
          <w:rFonts w:ascii="Times New Roman" w:hAnsi="Times New Roman" w:cs="Times New Roman"/>
          <w:color w:val="000000"/>
          <w:sz w:val="24"/>
          <w:szCs w:val="24"/>
        </w:rPr>
        <w:t>)</w:t>
      </w:r>
    </w:p>
    <w:p w:rsidR="00E113E4" w:rsidRDefault="00E113E4" w:rsidP="00E113E4">
      <w:pPr>
        <w:autoSpaceDE w:val="0"/>
        <w:autoSpaceDN w:val="0"/>
        <w:adjustRightInd w:val="0"/>
        <w:spacing w:after="0" w:line="240" w:lineRule="auto"/>
        <w:jc w:val="both"/>
        <w:rPr>
          <w:rFonts w:ascii="Times New Roman" w:hAnsi="Times New Roman" w:cs="Times New Roman"/>
          <w:b/>
          <w:color w:val="000000"/>
          <w:sz w:val="24"/>
          <w:szCs w:val="24"/>
        </w:rPr>
      </w:pPr>
    </w:p>
    <w:p w:rsidR="00F37829" w:rsidRDefault="00E113E4" w:rsidP="00E113E4">
      <w:pPr>
        <w:autoSpaceDE w:val="0"/>
        <w:autoSpaceDN w:val="0"/>
        <w:adjustRightInd w:val="0"/>
        <w:spacing w:after="0" w:line="240" w:lineRule="auto"/>
        <w:jc w:val="both"/>
        <w:rPr>
          <w:rFonts w:ascii="Times New Roman" w:hAnsi="Times New Roman" w:cs="Times New Roman"/>
          <w:b/>
          <w:color w:val="000000"/>
          <w:sz w:val="24"/>
          <w:szCs w:val="24"/>
        </w:rPr>
      </w:pPr>
      <w:r w:rsidRPr="002E5CBB">
        <w:rPr>
          <w:rFonts w:ascii="Times New Roman" w:hAnsi="Times New Roman" w:cs="Times New Roman"/>
          <w:b/>
          <w:color w:val="000000"/>
          <w:sz w:val="24"/>
          <w:szCs w:val="24"/>
        </w:rPr>
        <w:t xml:space="preserve">2.  </w:t>
      </w:r>
      <w:proofErr w:type="spellStart"/>
      <w:r w:rsidRPr="002E5CBB">
        <w:rPr>
          <w:rFonts w:ascii="Times New Roman" w:hAnsi="Times New Roman" w:cs="Times New Roman"/>
          <w:b/>
          <w:color w:val="000000"/>
          <w:sz w:val="24"/>
          <w:szCs w:val="24"/>
        </w:rPr>
        <w:t>Time</w:t>
      </w:r>
      <w:del w:id="9" w:author="Prakash Bahadur Amatya" w:date="2013-06-18T21:30:00Z">
        <w:r w:rsidRPr="002E5CBB" w:rsidDel="002B6E92">
          <w:rPr>
            <w:rFonts w:ascii="Times New Roman" w:hAnsi="Times New Roman" w:cs="Times New Roman"/>
            <w:b/>
            <w:color w:val="000000"/>
            <w:sz w:val="24"/>
            <w:szCs w:val="24"/>
          </w:rPr>
          <w:delText xml:space="preserve"> line</w:delText>
        </w:r>
      </w:del>
      <w:ins w:id="10" w:author="Prakash Bahadur Amatya" w:date="2013-06-18T21:30:00Z">
        <w:r w:rsidR="002B6E92">
          <w:rPr>
            <w:rFonts w:ascii="Times New Roman" w:hAnsi="Times New Roman" w:cs="Times New Roman"/>
            <w:b/>
            <w:color w:val="000000"/>
            <w:sz w:val="24"/>
            <w:szCs w:val="24"/>
          </w:rPr>
          <w:t>schedule</w:t>
        </w:r>
      </w:ins>
      <w:proofErr w:type="spellEnd"/>
    </w:p>
    <w:p w:rsidR="00E113E4" w:rsidRDefault="00E113E4" w:rsidP="00E113E4">
      <w:pPr>
        <w:autoSpaceDE w:val="0"/>
        <w:autoSpaceDN w:val="0"/>
        <w:adjustRightInd w:val="0"/>
        <w:spacing w:after="0" w:line="240" w:lineRule="auto"/>
        <w:jc w:val="both"/>
        <w:rPr>
          <w:rFonts w:ascii="Times New Roman" w:hAnsi="Times New Roman" w:cs="Times New Roman"/>
          <w:color w:val="000000"/>
          <w:sz w:val="24"/>
          <w:szCs w:val="24"/>
        </w:rPr>
      </w:pPr>
      <w:r w:rsidRPr="002E5CBB">
        <w:rPr>
          <w:rFonts w:ascii="Times New Roman" w:hAnsi="Times New Roman" w:cs="Times New Roman"/>
          <w:color w:val="000000"/>
          <w:sz w:val="24"/>
          <w:szCs w:val="24"/>
        </w:rPr>
        <w:t xml:space="preserve">The </w:t>
      </w:r>
      <w:r w:rsidR="00F37829">
        <w:rPr>
          <w:rFonts w:ascii="Times New Roman" w:hAnsi="Times New Roman" w:cs="Times New Roman"/>
          <w:color w:val="000000"/>
          <w:sz w:val="24"/>
          <w:szCs w:val="24"/>
        </w:rPr>
        <w:t>estimated</w:t>
      </w:r>
      <w:r>
        <w:rPr>
          <w:rFonts w:ascii="Times New Roman" w:hAnsi="Times New Roman" w:cs="Times New Roman"/>
          <w:color w:val="000000"/>
          <w:sz w:val="24"/>
          <w:szCs w:val="24"/>
        </w:rPr>
        <w:t xml:space="preserve"> period for the survey is estimated to be about 15 days.  The estimated time schedule for the survey is represented as: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38"/>
        <w:gridCol w:w="3420"/>
        <w:gridCol w:w="1800"/>
        <w:gridCol w:w="1702"/>
      </w:tblGrid>
      <w:tr w:rsidR="00EE3912" w:rsidRPr="00E67784" w:rsidTr="00E67784">
        <w:tc>
          <w:tcPr>
            <w:tcW w:w="738" w:type="dxa"/>
          </w:tcPr>
          <w:p w:rsidR="00EE3912" w:rsidRPr="00E67784" w:rsidRDefault="00EE3912"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S.N.</w:t>
            </w:r>
          </w:p>
        </w:tc>
        <w:tc>
          <w:tcPr>
            <w:tcW w:w="3420" w:type="dxa"/>
          </w:tcPr>
          <w:p w:rsidR="00EE3912" w:rsidRPr="00E67784" w:rsidRDefault="00EE3912"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Particulars</w:t>
            </w:r>
          </w:p>
        </w:tc>
        <w:tc>
          <w:tcPr>
            <w:tcW w:w="1800" w:type="dxa"/>
          </w:tcPr>
          <w:p w:rsidR="00EE3912" w:rsidRPr="00E67784" w:rsidRDefault="00EE3912"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Start Date</w:t>
            </w:r>
          </w:p>
        </w:tc>
        <w:tc>
          <w:tcPr>
            <w:tcW w:w="1702" w:type="dxa"/>
          </w:tcPr>
          <w:p w:rsidR="00EE3912" w:rsidRPr="00E67784" w:rsidRDefault="00EE3912"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End Date</w:t>
            </w:r>
          </w:p>
        </w:tc>
      </w:tr>
      <w:tr w:rsidR="00EE3912" w:rsidRPr="00E67784" w:rsidTr="00E67784">
        <w:tc>
          <w:tcPr>
            <w:tcW w:w="738"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1.</w:t>
            </w:r>
          </w:p>
        </w:tc>
        <w:tc>
          <w:tcPr>
            <w:tcW w:w="342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Initial search Study</w:t>
            </w:r>
          </w:p>
        </w:tc>
        <w:tc>
          <w:tcPr>
            <w:tcW w:w="180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2070-03-03</w:t>
            </w:r>
          </w:p>
        </w:tc>
        <w:tc>
          <w:tcPr>
            <w:tcW w:w="1702"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2070-03-20</w:t>
            </w:r>
          </w:p>
        </w:tc>
      </w:tr>
      <w:tr w:rsidR="00EE3912" w:rsidRPr="00E67784" w:rsidTr="00E67784">
        <w:tc>
          <w:tcPr>
            <w:tcW w:w="738"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342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Selection and train field </w:t>
            </w:r>
            <w:commentRangeStart w:id="11"/>
            <w:r>
              <w:rPr>
                <w:rFonts w:ascii="Times New Roman" w:hAnsi="Times New Roman" w:cs="Times New Roman"/>
                <w:bCs/>
                <w:color w:val="000000"/>
                <w:sz w:val="24"/>
                <w:szCs w:val="24"/>
              </w:rPr>
              <w:t>workers</w:t>
            </w:r>
            <w:commentRangeEnd w:id="11"/>
            <w:r w:rsidR="002B6E92">
              <w:rPr>
                <w:rStyle w:val="CommentReference"/>
              </w:rPr>
              <w:commentReference w:id="11"/>
            </w:r>
          </w:p>
        </w:tc>
        <w:tc>
          <w:tcPr>
            <w:tcW w:w="180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2070-03-21</w:t>
            </w:r>
          </w:p>
        </w:tc>
        <w:tc>
          <w:tcPr>
            <w:tcW w:w="1702"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2070-03-27</w:t>
            </w:r>
          </w:p>
        </w:tc>
      </w:tr>
      <w:tr w:rsidR="00EE3912" w:rsidRPr="00E67784" w:rsidTr="00E67784">
        <w:tc>
          <w:tcPr>
            <w:tcW w:w="738"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342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Collecting Data</w:t>
            </w:r>
          </w:p>
        </w:tc>
        <w:tc>
          <w:tcPr>
            <w:tcW w:w="180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2070-04-02</w:t>
            </w:r>
          </w:p>
        </w:tc>
        <w:tc>
          <w:tcPr>
            <w:tcW w:w="1702"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2070-04-22</w:t>
            </w:r>
          </w:p>
        </w:tc>
      </w:tr>
      <w:tr w:rsidR="00E67784" w:rsidRPr="00E67784" w:rsidTr="00E67784">
        <w:tc>
          <w:tcPr>
            <w:tcW w:w="738"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342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Calculation and analysis of data</w:t>
            </w:r>
          </w:p>
        </w:tc>
        <w:tc>
          <w:tcPr>
            <w:tcW w:w="180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2070-04-25</w:t>
            </w:r>
          </w:p>
        </w:tc>
        <w:tc>
          <w:tcPr>
            <w:tcW w:w="1702"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2070-05-03</w:t>
            </w:r>
          </w:p>
        </w:tc>
      </w:tr>
      <w:tr w:rsidR="00E67784" w:rsidRPr="00E67784" w:rsidTr="00E67784">
        <w:tc>
          <w:tcPr>
            <w:tcW w:w="738"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5.</w:t>
            </w:r>
          </w:p>
        </w:tc>
        <w:tc>
          <w:tcPr>
            <w:tcW w:w="342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Drawing Results</w:t>
            </w:r>
          </w:p>
        </w:tc>
        <w:tc>
          <w:tcPr>
            <w:tcW w:w="180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2070-05-05</w:t>
            </w:r>
          </w:p>
        </w:tc>
        <w:tc>
          <w:tcPr>
            <w:tcW w:w="1702"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2070-05-15</w:t>
            </w:r>
          </w:p>
        </w:tc>
      </w:tr>
      <w:tr w:rsidR="00E67784" w:rsidRPr="00E67784" w:rsidTr="00E67784">
        <w:tc>
          <w:tcPr>
            <w:tcW w:w="738"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6.</w:t>
            </w:r>
          </w:p>
        </w:tc>
        <w:tc>
          <w:tcPr>
            <w:tcW w:w="342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Publishing results</w:t>
            </w:r>
          </w:p>
        </w:tc>
        <w:tc>
          <w:tcPr>
            <w:tcW w:w="180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2070-05-</w:t>
            </w:r>
            <w:r w:rsidR="0014402A">
              <w:rPr>
                <w:rFonts w:ascii="Times New Roman" w:hAnsi="Times New Roman" w:cs="Times New Roman"/>
                <w:bCs/>
                <w:color w:val="000000"/>
                <w:sz w:val="24"/>
                <w:szCs w:val="24"/>
              </w:rPr>
              <w:t>18*</w:t>
            </w:r>
          </w:p>
        </w:tc>
        <w:tc>
          <w:tcPr>
            <w:tcW w:w="1702" w:type="dxa"/>
          </w:tcPr>
          <w:p w:rsidR="00E67784" w:rsidRPr="00E67784" w:rsidRDefault="0014402A"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t>
            </w:r>
          </w:p>
        </w:tc>
      </w:tr>
    </w:tbl>
    <w:p w:rsidR="00EE3912" w:rsidRDefault="00EE3912" w:rsidP="00EE3912">
      <w:pPr>
        <w:autoSpaceDE w:val="0"/>
        <w:autoSpaceDN w:val="0"/>
        <w:adjustRightInd w:val="0"/>
        <w:spacing w:after="0" w:line="240" w:lineRule="auto"/>
        <w:jc w:val="both"/>
        <w:rPr>
          <w:rFonts w:ascii="Times New Roman" w:hAnsi="Times New Roman" w:cs="Times New Roman"/>
          <w:b/>
          <w:color w:val="000000"/>
          <w:sz w:val="24"/>
          <w:szCs w:val="24"/>
        </w:rPr>
      </w:pPr>
    </w:p>
    <w:p w:rsidR="00EE3912" w:rsidRDefault="00EE3912" w:rsidP="00EE3912">
      <w:pPr>
        <w:autoSpaceDE w:val="0"/>
        <w:autoSpaceDN w:val="0"/>
        <w:adjustRightInd w:val="0"/>
        <w:spacing w:after="0" w:line="240" w:lineRule="auto"/>
        <w:jc w:val="both"/>
        <w:rPr>
          <w:rFonts w:ascii="Times New Roman" w:hAnsi="Times New Roman" w:cs="Times New Roman"/>
          <w:b/>
          <w:color w:val="000000"/>
          <w:sz w:val="24"/>
          <w:szCs w:val="24"/>
        </w:rPr>
      </w:pPr>
    </w:p>
    <w:p w:rsidR="00F50221" w:rsidRDefault="00F50221" w:rsidP="00EE3912">
      <w:pPr>
        <w:autoSpaceDE w:val="0"/>
        <w:autoSpaceDN w:val="0"/>
        <w:adjustRightInd w:val="0"/>
        <w:spacing w:after="0" w:line="240" w:lineRule="auto"/>
        <w:jc w:val="both"/>
        <w:rPr>
          <w:rFonts w:ascii="Times New Roman" w:hAnsi="Times New Roman" w:cs="Times New Roman"/>
          <w:b/>
          <w:color w:val="000000"/>
          <w:sz w:val="24"/>
          <w:szCs w:val="24"/>
        </w:rPr>
      </w:pPr>
    </w:p>
    <w:p w:rsidR="00EE3912" w:rsidRDefault="00F37829" w:rsidP="00EE3912">
      <w:pPr>
        <w:autoSpaceDE w:val="0"/>
        <w:autoSpaceDN w:val="0"/>
        <w:adjustRightInd w:val="0"/>
        <w:spacing w:after="0" w:line="240" w:lineRule="auto"/>
        <w:jc w:val="both"/>
        <w:rPr>
          <w:rFonts w:ascii="Times New Roman" w:hAnsi="Times New Roman" w:cs="Times New Roman"/>
          <w:b/>
          <w:color w:val="000000"/>
          <w:sz w:val="24"/>
          <w:szCs w:val="24"/>
        </w:rPr>
      </w:pPr>
      <w:r w:rsidRPr="00102E3E">
        <w:rPr>
          <w:rFonts w:ascii="Times New Roman" w:hAnsi="Times New Roman" w:cs="Times New Roman"/>
          <w:b/>
          <w:color w:val="000000"/>
          <w:sz w:val="24"/>
          <w:szCs w:val="24"/>
        </w:rPr>
        <w:t>3. Cost</w:t>
      </w:r>
      <w:r w:rsidR="00EE3912" w:rsidRPr="00102E3E">
        <w:rPr>
          <w:rFonts w:ascii="Times New Roman" w:hAnsi="Times New Roman" w:cs="Times New Roman"/>
          <w:b/>
          <w:color w:val="000000"/>
          <w:sz w:val="24"/>
          <w:szCs w:val="24"/>
        </w:rPr>
        <w:t xml:space="preserve"> Budget</w:t>
      </w:r>
    </w:p>
    <w:p w:rsidR="00F37829" w:rsidRPr="00102E3E" w:rsidRDefault="00F37829" w:rsidP="00EE3912">
      <w:pPr>
        <w:autoSpaceDE w:val="0"/>
        <w:autoSpaceDN w:val="0"/>
        <w:adjustRightInd w:val="0"/>
        <w:spacing w:after="0" w:line="240" w:lineRule="auto"/>
        <w:jc w:val="both"/>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1588"/>
        <w:gridCol w:w="1629"/>
        <w:gridCol w:w="1588"/>
        <w:gridCol w:w="1588"/>
        <w:gridCol w:w="1592"/>
        <w:gridCol w:w="1591"/>
      </w:tblGrid>
      <w:tr w:rsidR="00EE3912" w:rsidTr="00EE3912">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S.N.</w:t>
            </w:r>
          </w:p>
        </w:tc>
        <w:tc>
          <w:tcPr>
            <w:tcW w:w="1629"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Particular</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Days</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Rate</w:t>
            </w:r>
          </w:p>
        </w:tc>
        <w:tc>
          <w:tcPr>
            <w:tcW w:w="1592"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Quantity</w:t>
            </w:r>
          </w:p>
        </w:tc>
        <w:tc>
          <w:tcPr>
            <w:tcW w:w="1591"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Amount</w:t>
            </w:r>
          </w:p>
        </w:tc>
      </w:tr>
      <w:tr w:rsidR="00EE3912" w:rsidTr="00EE3912">
        <w:tc>
          <w:tcPr>
            <w:tcW w:w="1588" w:type="dxa"/>
          </w:tcPr>
          <w:p w:rsidR="00EE3912" w:rsidRPr="00102E3E" w:rsidRDefault="00EE3912" w:rsidP="00C4091B">
            <w:pPr>
              <w:autoSpaceDE w:val="0"/>
              <w:autoSpaceDN w:val="0"/>
              <w:adjustRightInd w:val="0"/>
              <w:jc w:val="both"/>
              <w:rPr>
                <w:rFonts w:ascii="Times New Roman" w:hAnsi="Times New Roman" w:cs="Times New Roman"/>
                <w:color w:val="000000"/>
                <w:sz w:val="24"/>
                <w:szCs w:val="24"/>
              </w:rPr>
            </w:pPr>
            <w:r w:rsidRPr="00102E3E">
              <w:rPr>
                <w:rFonts w:ascii="Times New Roman" w:hAnsi="Times New Roman" w:cs="Times New Roman"/>
                <w:color w:val="000000"/>
                <w:sz w:val="24"/>
                <w:szCs w:val="24"/>
              </w:rPr>
              <w:t>1</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Salary for field workers</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w:t>
            </w:r>
            <w:r w:rsidR="0014402A">
              <w:rPr>
                <w:rFonts w:ascii="Times New Roman" w:hAnsi="Times New Roman" w:cs="Times New Roman"/>
                <w:color w:val="000000"/>
                <w:sz w:val="24"/>
                <w:szCs w:val="24"/>
              </w:rPr>
              <w:t>0</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w:t>
            </w:r>
          </w:p>
        </w:tc>
        <w:tc>
          <w:tcPr>
            <w:tcW w:w="1592"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1"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00EE3912" w:rsidRPr="009E3218">
              <w:rPr>
                <w:rFonts w:ascii="Times New Roman" w:hAnsi="Times New Roman" w:cs="Times New Roman"/>
                <w:color w:val="000000"/>
                <w:sz w:val="24"/>
                <w:szCs w:val="24"/>
              </w:rPr>
              <w:t>000</w:t>
            </w:r>
          </w:p>
        </w:tc>
      </w:tr>
      <w:tr w:rsidR="00EE3912" w:rsidTr="00EE3912">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 xml:space="preserve">Salary for computer operator </w:t>
            </w:r>
          </w:p>
        </w:tc>
        <w:tc>
          <w:tcPr>
            <w:tcW w:w="1588"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w:t>
            </w:r>
          </w:p>
        </w:tc>
        <w:tc>
          <w:tcPr>
            <w:tcW w:w="1592"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1"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EE3912" w:rsidRPr="009E3218">
              <w:rPr>
                <w:rFonts w:ascii="Times New Roman" w:hAnsi="Times New Roman" w:cs="Times New Roman"/>
                <w:color w:val="000000"/>
                <w:sz w:val="24"/>
                <w:szCs w:val="24"/>
              </w:rPr>
              <w:t>000</w:t>
            </w:r>
          </w:p>
        </w:tc>
      </w:tr>
      <w:tr w:rsidR="00EE3912" w:rsidTr="00EE3912">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3</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 xml:space="preserve">Advertisement for </w:t>
            </w:r>
            <w:commentRangeStart w:id="12"/>
            <w:r w:rsidRPr="009E3218">
              <w:rPr>
                <w:rFonts w:ascii="Times New Roman" w:hAnsi="Times New Roman" w:cs="Times New Roman"/>
                <w:color w:val="000000"/>
                <w:sz w:val="24"/>
                <w:szCs w:val="24"/>
              </w:rPr>
              <w:t>consultant</w:t>
            </w:r>
            <w:commentRangeEnd w:id="12"/>
            <w:r w:rsidR="002B6E92">
              <w:rPr>
                <w:rStyle w:val="CommentReference"/>
              </w:rPr>
              <w:commentReference w:id="12"/>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5000</w:t>
            </w:r>
          </w:p>
        </w:tc>
        <w:tc>
          <w:tcPr>
            <w:tcW w:w="1592"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1"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5000</w:t>
            </w:r>
          </w:p>
        </w:tc>
      </w:tr>
      <w:tr w:rsidR="00EE3912" w:rsidTr="00EE3912">
        <w:tc>
          <w:tcPr>
            <w:tcW w:w="1588" w:type="dxa"/>
          </w:tcPr>
          <w:p w:rsidR="00EE3912" w:rsidRPr="00102E3E" w:rsidRDefault="00EE3912" w:rsidP="00C4091B">
            <w:pPr>
              <w:autoSpaceDE w:val="0"/>
              <w:autoSpaceDN w:val="0"/>
              <w:adjustRightInd w:val="0"/>
              <w:jc w:val="both"/>
              <w:rPr>
                <w:rFonts w:ascii="Times New Roman" w:hAnsi="Times New Roman" w:cs="Times New Roman"/>
                <w:color w:val="000000"/>
                <w:sz w:val="24"/>
                <w:szCs w:val="24"/>
              </w:rPr>
            </w:pPr>
            <w:r w:rsidRPr="00102E3E">
              <w:rPr>
                <w:rFonts w:ascii="Times New Roman" w:hAnsi="Times New Roman" w:cs="Times New Roman"/>
                <w:color w:val="000000"/>
                <w:sz w:val="24"/>
                <w:szCs w:val="24"/>
              </w:rPr>
              <w:lastRenderedPageBreak/>
              <w:t>4</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Stationary</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1500</w:t>
            </w:r>
          </w:p>
        </w:tc>
        <w:tc>
          <w:tcPr>
            <w:tcW w:w="1592"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1"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1500</w:t>
            </w:r>
          </w:p>
        </w:tc>
      </w:tr>
      <w:tr w:rsidR="00EE3912" w:rsidTr="00EE3912">
        <w:tc>
          <w:tcPr>
            <w:tcW w:w="1588" w:type="dxa"/>
          </w:tcPr>
          <w:p w:rsidR="00EE3912" w:rsidRPr="00102E3E" w:rsidRDefault="00EE3912"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proofErr w:type="spellStart"/>
            <w:r w:rsidRPr="009E3218">
              <w:rPr>
                <w:rFonts w:ascii="Times New Roman" w:hAnsi="Times New Roman" w:cs="Times New Roman"/>
                <w:color w:val="000000"/>
                <w:sz w:val="24"/>
                <w:szCs w:val="24"/>
              </w:rPr>
              <w:t>Fooding</w:t>
            </w:r>
            <w:proofErr w:type="spellEnd"/>
            <w:r w:rsidRPr="009E3218">
              <w:rPr>
                <w:rFonts w:ascii="Times New Roman" w:hAnsi="Times New Roman" w:cs="Times New Roman"/>
                <w:color w:val="000000"/>
                <w:sz w:val="24"/>
                <w:szCs w:val="24"/>
              </w:rPr>
              <w:t xml:space="preserve"> for field workers</w:t>
            </w:r>
          </w:p>
        </w:tc>
        <w:tc>
          <w:tcPr>
            <w:tcW w:w="1588"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588"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200</w:t>
            </w:r>
          </w:p>
        </w:tc>
        <w:tc>
          <w:tcPr>
            <w:tcW w:w="1592"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1" w:type="dxa"/>
          </w:tcPr>
          <w:p w:rsidR="00EE3912" w:rsidRPr="009E3218" w:rsidRDefault="0014402A" w:rsidP="001440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4000</w:t>
            </w:r>
          </w:p>
        </w:tc>
      </w:tr>
      <w:tr w:rsidR="00EE3912" w:rsidTr="00EE3912">
        <w:tc>
          <w:tcPr>
            <w:tcW w:w="1588" w:type="dxa"/>
          </w:tcPr>
          <w:p w:rsidR="00EE3912" w:rsidRPr="00102E3E" w:rsidRDefault="00EE3912"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Miscellaneous</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2000</w:t>
            </w:r>
          </w:p>
        </w:tc>
        <w:tc>
          <w:tcPr>
            <w:tcW w:w="1592"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1"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2000</w:t>
            </w:r>
          </w:p>
        </w:tc>
      </w:tr>
      <w:tr w:rsidR="00EE3912" w:rsidTr="00EE3912">
        <w:tc>
          <w:tcPr>
            <w:tcW w:w="1588" w:type="dxa"/>
          </w:tcPr>
          <w:p w:rsidR="00EE3912" w:rsidRDefault="00EE3912"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Total</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2"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1" w:type="dxa"/>
          </w:tcPr>
          <w:p w:rsidR="00EE3912" w:rsidRPr="009E3218" w:rsidRDefault="00EE3912" w:rsidP="0014402A">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18</w:t>
            </w:r>
            <w:r w:rsidR="0014402A">
              <w:rPr>
                <w:rFonts w:ascii="Times New Roman" w:hAnsi="Times New Roman" w:cs="Times New Roman"/>
                <w:color w:val="000000"/>
                <w:sz w:val="24"/>
                <w:szCs w:val="24"/>
              </w:rPr>
              <w:t>500</w:t>
            </w:r>
          </w:p>
        </w:tc>
      </w:tr>
    </w:tbl>
    <w:p w:rsidR="00BF7BED" w:rsidRDefault="00BF7BED" w:rsidP="00EE3912">
      <w:pPr>
        <w:spacing w:after="0" w:line="240" w:lineRule="auto"/>
        <w:rPr>
          <w:rFonts w:ascii="Times New Roman" w:hAnsi="Times New Roman" w:cs="Times New Roman"/>
          <w:color w:val="000000"/>
          <w:sz w:val="24"/>
          <w:szCs w:val="24"/>
        </w:rPr>
      </w:pPr>
    </w:p>
    <w:p w:rsidR="00EE3912" w:rsidRPr="009E3218" w:rsidRDefault="00EE3912" w:rsidP="00EE3912">
      <w:pPr>
        <w:spacing w:after="0" w:line="240" w:lineRule="auto"/>
        <w:rPr>
          <w:rFonts w:ascii="Times New Roman" w:eastAsia="Times New Roman" w:hAnsi="Times New Roman" w:cs="Times New Roman"/>
          <w:sz w:val="24"/>
          <w:szCs w:val="24"/>
        </w:rPr>
      </w:pPr>
      <w:r w:rsidRPr="009E3218">
        <w:rPr>
          <w:rFonts w:ascii="Times New Roman" w:hAnsi="Times New Roman" w:cs="Times New Roman"/>
          <w:color w:val="000000"/>
          <w:sz w:val="24"/>
          <w:szCs w:val="24"/>
        </w:rPr>
        <w:t xml:space="preserve">The total cost for the survey is estimated to be of </w:t>
      </w:r>
      <w:r w:rsidRPr="00F37829">
        <w:rPr>
          <w:rFonts w:ascii="Times New Roman" w:hAnsi="Times New Roman" w:cs="Times New Roman"/>
          <w:b/>
          <w:bCs/>
          <w:i/>
          <w:iCs/>
          <w:color w:val="000000"/>
          <w:sz w:val="24"/>
          <w:szCs w:val="24"/>
          <w:u w:val="single"/>
        </w:rPr>
        <w:t>Rs. 18,</w:t>
      </w:r>
      <w:r w:rsidR="0014402A" w:rsidRPr="00F37829">
        <w:rPr>
          <w:rFonts w:ascii="Times New Roman" w:hAnsi="Times New Roman" w:cs="Times New Roman"/>
          <w:b/>
          <w:bCs/>
          <w:i/>
          <w:iCs/>
          <w:color w:val="000000"/>
          <w:sz w:val="24"/>
          <w:szCs w:val="24"/>
          <w:u w:val="single"/>
        </w:rPr>
        <w:t>500</w:t>
      </w:r>
      <w:r w:rsidRPr="00F37829">
        <w:rPr>
          <w:rFonts w:ascii="Times New Roman" w:hAnsi="Times New Roman" w:cs="Times New Roman"/>
          <w:b/>
          <w:bCs/>
          <w:i/>
          <w:iCs/>
          <w:color w:val="000000"/>
          <w:sz w:val="24"/>
          <w:szCs w:val="24"/>
          <w:u w:val="single"/>
        </w:rPr>
        <w:t>.</w:t>
      </w:r>
    </w:p>
    <w:p w:rsidR="00E113E4" w:rsidRDefault="00E113E4" w:rsidP="00E113E4">
      <w:pPr>
        <w:autoSpaceDE w:val="0"/>
        <w:autoSpaceDN w:val="0"/>
        <w:adjustRightInd w:val="0"/>
        <w:spacing w:after="0" w:line="240" w:lineRule="auto"/>
        <w:jc w:val="both"/>
        <w:rPr>
          <w:rFonts w:ascii="Times New Roman" w:hAnsi="Times New Roman" w:cs="Times New Roman"/>
          <w:bCs/>
          <w:color w:val="000000"/>
          <w:sz w:val="28"/>
          <w:szCs w:val="28"/>
          <w:u w:val="single"/>
        </w:rPr>
      </w:pPr>
    </w:p>
    <w:p w:rsidR="0014402A" w:rsidRDefault="0014402A" w:rsidP="00E113E4">
      <w:pPr>
        <w:autoSpaceDE w:val="0"/>
        <w:autoSpaceDN w:val="0"/>
        <w:adjustRightInd w:val="0"/>
        <w:spacing w:after="0" w:line="240" w:lineRule="auto"/>
        <w:jc w:val="both"/>
        <w:rPr>
          <w:rFonts w:ascii="Times New Roman" w:hAnsi="Times New Roman" w:cs="Times New Roman"/>
          <w:bCs/>
          <w:color w:val="000000"/>
          <w:sz w:val="28"/>
          <w:szCs w:val="28"/>
          <w:u w:val="single"/>
        </w:rPr>
      </w:pPr>
    </w:p>
    <w:p w:rsidR="0014402A" w:rsidRDefault="0014402A" w:rsidP="0014402A">
      <w:pPr>
        <w:autoSpaceDE w:val="0"/>
        <w:autoSpaceDN w:val="0"/>
        <w:adjustRightInd w:val="0"/>
        <w:spacing w:after="0" w:line="240" w:lineRule="auto"/>
        <w:jc w:val="both"/>
        <w:rPr>
          <w:rFonts w:ascii="Times New Roman" w:hAnsi="Times New Roman" w:cs="Times New Roman"/>
          <w:b/>
          <w:color w:val="000000"/>
          <w:sz w:val="48"/>
          <w:szCs w:val="48"/>
        </w:rPr>
      </w:pP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r>
    </w:p>
    <w:p w:rsidR="0014402A" w:rsidRPr="0014402A" w:rsidRDefault="0014402A" w:rsidP="0014402A">
      <w:pPr>
        <w:autoSpaceDE w:val="0"/>
        <w:autoSpaceDN w:val="0"/>
        <w:adjustRightInd w:val="0"/>
        <w:spacing w:after="0" w:line="240" w:lineRule="auto"/>
        <w:jc w:val="both"/>
        <w:rPr>
          <w:rFonts w:ascii="Times New Roman" w:hAnsi="Times New Roman" w:cs="Times New Roman"/>
          <w:b/>
          <w:color w:val="000000"/>
          <w:sz w:val="48"/>
          <w:szCs w:val="48"/>
        </w:rPr>
      </w:pP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t xml:space="preserve">   </w:t>
      </w:r>
      <w:del w:id="14" w:author="Prakash Bahadur Amatya" w:date="2013-06-18T21:31:00Z">
        <w:r w:rsidR="00216DB5" w:rsidDel="002B6E92">
          <w:rPr>
            <w:rFonts w:ascii="Times New Roman" w:hAnsi="Times New Roman" w:cs="Times New Roman"/>
            <w:b/>
            <w:color w:val="000000"/>
            <w:sz w:val="48"/>
            <w:szCs w:val="48"/>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112.35pt;height:59.95pt" adj="5665" fillcolor="black">
              <v:shadow color="#868686"/>
              <v:textpath style="font-family:&quot;Impact&quot;;v-text-kern:t" trim="t" fitpath="t" xscale="f" string="THE END"/>
            </v:shape>
          </w:pict>
        </w:r>
      </w:del>
    </w:p>
    <w:sectPr w:rsidR="0014402A" w:rsidRPr="0014402A" w:rsidSect="001E69BE">
      <w:headerReference w:type="default" r:id="rId10"/>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Prakash Bahadur Amatya" w:date="2013-06-18T21:30:00Z" w:initials="Mr">
    <w:p w:rsidR="002B6E92" w:rsidRDefault="002B6E92">
      <w:pPr>
        <w:pStyle w:val="CommentText"/>
      </w:pPr>
      <w:r>
        <w:rPr>
          <w:rStyle w:val="CommentReference"/>
        </w:rPr>
        <w:annotationRef/>
      </w:r>
      <w:r>
        <w:t>Question design and pilot survey step is required</w:t>
      </w:r>
    </w:p>
  </w:comment>
  <w:comment w:id="12" w:author="Prakash Bahadur Amatya" w:date="2013-06-18T21:31:00Z" w:initials="Mr">
    <w:p w:rsidR="002B6E92" w:rsidRDefault="002B6E92">
      <w:pPr>
        <w:pStyle w:val="CommentText"/>
      </w:pPr>
      <w:r>
        <w:rPr>
          <w:rStyle w:val="CommentReference"/>
        </w:rPr>
        <w:annotationRef/>
      </w:r>
      <w:r>
        <w:t xml:space="preserve">Salary of consult </w:t>
      </w:r>
      <w:proofErr w:type="spellStart"/>
      <w:r>
        <w:t>tant</w:t>
      </w:r>
      <w:proofErr w:type="spellEnd"/>
      <w:r>
        <w:t xml:space="preserve"> ????????????</w:t>
      </w:r>
      <w:bookmarkStart w:id="13" w:name="_GoBack"/>
      <w:bookmarkEnd w:id="1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DB5" w:rsidRDefault="00216DB5" w:rsidP="001E69BE">
      <w:pPr>
        <w:spacing w:after="0" w:line="240" w:lineRule="auto"/>
      </w:pPr>
      <w:r>
        <w:separator/>
      </w:r>
    </w:p>
  </w:endnote>
  <w:endnote w:type="continuationSeparator" w:id="0">
    <w:p w:rsidR="00216DB5" w:rsidRDefault="00216DB5" w:rsidP="001E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DB5" w:rsidRDefault="00216DB5" w:rsidP="001E69BE">
      <w:pPr>
        <w:spacing w:after="0" w:line="240" w:lineRule="auto"/>
      </w:pPr>
      <w:r>
        <w:separator/>
      </w:r>
    </w:p>
  </w:footnote>
  <w:footnote w:type="continuationSeparator" w:id="0">
    <w:p w:rsidR="00216DB5" w:rsidRDefault="00216DB5" w:rsidP="001E6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650"/>
      <w:docPartObj>
        <w:docPartGallery w:val="Page Numbers (Top of Page)"/>
        <w:docPartUnique/>
      </w:docPartObj>
    </w:sdtPr>
    <w:sdtEndPr>
      <w:rPr>
        <w:color w:val="7F7F7F" w:themeColor="background1" w:themeShade="7F"/>
        <w:spacing w:val="60"/>
      </w:rPr>
    </w:sdtEndPr>
    <w:sdtContent>
      <w:p w:rsidR="001E69BE" w:rsidRDefault="00216DB5">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2B6E92" w:rsidRPr="002B6E92">
          <w:rPr>
            <w:b/>
            <w:noProof/>
          </w:rPr>
          <w:t>4</w:t>
        </w:r>
        <w:r>
          <w:rPr>
            <w:b/>
            <w:noProof/>
          </w:rPr>
          <w:fldChar w:fldCharType="end"/>
        </w:r>
        <w:r w:rsidR="001E69BE">
          <w:rPr>
            <w:b/>
          </w:rPr>
          <w:t xml:space="preserve"> | </w:t>
        </w:r>
        <w:r w:rsidR="001E69BE">
          <w:rPr>
            <w:color w:val="7F7F7F" w:themeColor="background1" w:themeShade="7F"/>
            <w:spacing w:val="60"/>
          </w:rPr>
          <w:t>Page</w:t>
        </w:r>
      </w:p>
    </w:sdtContent>
  </w:sdt>
  <w:p w:rsidR="001E69BE" w:rsidRDefault="001E69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30EE2"/>
    <w:multiLevelType w:val="hybridMultilevel"/>
    <w:tmpl w:val="4B2E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B58DC"/>
    <w:multiLevelType w:val="hybridMultilevel"/>
    <w:tmpl w:val="750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F181D"/>
    <w:multiLevelType w:val="hybridMultilevel"/>
    <w:tmpl w:val="6E6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F0548"/>
    <w:multiLevelType w:val="hybridMultilevel"/>
    <w:tmpl w:val="182A6C00"/>
    <w:lvl w:ilvl="0" w:tplc="F63AC2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BE"/>
    <w:rsid w:val="0014402A"/>
    <w:rsid w:val="0018155C"/>
    <w:rsid w:val="001A2F21"/>
    <w:rsid w:val="001E4521"/>
    <w:rsid w:val="001E69BE"/>
    <w:rsid w:val="00216DB5"/>
    <w:rsid w:val="00245CF8"/>
    <w:rsid w:val="002B6E92"/>
    <w:rsid w:val="005102B6"/>
    <w:rsid w:val="00A57A63"/>
    <w:rsid w:val="00BF7BED"/>
    <w:rsid w:val="00C04737"/>
    <w:rsid w:val="00E113E4"/>
    <w:rsid w:val="00E67784"/>
    <w:rsid w:val="00EE3912"/>
    <w:rsid w:val="00F37829"/>
    <w:rsid w:val="00F50221"/>
    <w:rsid w:val="00F539B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BE"/>
  </w:style>
  <w:style w:type="paragraph" w:styleId="Footer">
    <w:name w:val="footer"/>
    <w:basedOn w:val="Normal"/>
    <w:link w:val="FooterChar"/>
    <w:uiPriority w:val="99"/>
    <w:unhideWhenUsed/>
    <w:rsid w:val="001E6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BE"/>
  </w:style>
  <w:style w:type="paragraph" w:styleId="ListParagraph">
    <w:name w:val="List Paragraph"/>
    <w:basedOn w:val="Normal"/>
    <w:uiPriority w:val="34"/>
    <w:qFormat/>
    <w:rsid w:val="00E113E4"/>
    <w:pPr>
      <w:ind w:left="720"/>
      <w:contextualSpacing/>
    </w:pPr>
  </w:style>
  <w:style w:type="paragraph" w:styleId="BalloonText">
    <w:name w:val="Balloon Text"/>
    <w:basedOn w:val="Normal"/>
    <w:link w:val="BalloonTextChar"/>
    <w:uiPriority w:val="99"/>
    <w:semiHidden/>
    <w:unhideWhenUsed/>
    <w:rsid w:val="00E11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E4"/>
    <w:rPr>
      <w:rFonts w:ascii="Tahoma" w:hAnsi="Tahoma" w:cs="Tahoma"/>
      <w:sz w:val="16"/>
      <w:szCs w:val="16"/>
    </w:rPr>
  </w:style>
  <w:style w:type="table" w:styleId="TableGrid">
    <w:name w:val="Table Grid"/>
    <w:basedOn w:val="TableNormal"/>
    <w:uiPriority w:val="59"/>
    <w:rsid w:val="00E11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B6E92"/>
    <w:rPr>
      <w:sz w:val="16"/>
      <w:szCs w:val="16"/>
    </w:rPr>
  </w:style>
  <w:style w:type="paragraph" w:styleId="CommentText">
    <w:name w:val="annotation text"/>
    <w:basedOn w:val="Normal"/>
    <w:link w:val="CommentTextChar"/>
    <w:uiPriority w:val="99"/>
    <w:semiHidden/>
    <w:unhideWhenUsed/>
    <w:rsid w:val="002B6E92"/>
    <w:pPr>
      <w:spacing w:line="240" w:lineRule="auto"/>
    </w:pPr>
    <w:rPr>
      <w:sz w:val="20"/>
      <w:szCs w:val="20"/>
    </w:rPr>
  </w:style>
  <w:style w:type="character" w:customStyle="1" w:styleId="CommentTextChar">
    <w:name w:val="Comment Text Char"/>
    <w:basedOn w:val="DefaultParagraphFont"/>
    <w:link w:val="CommentText"/>
    <w:uiPriority w:val="99"/>
    <w:semiHidden/>
    <w:rsid w:val="002B6E92"/>
    <w:rPr>
      <w:sz w:val="20"/>
      <w:szCs w:val="20"/>
    </w:rPr>
  </w:style>
  <w:style w:type="paragraph" w:styleId="CommentSubject">
    <w:name w:val="annotation subject"/>
    <w:basedOn w:val="CommentText"/>
    <w:next w:val="CommentText"/>
    <w:link w:val="CommentSubjectChar"/>
    <w:uiPriority w:val="99"/>
    <w:semiHidden/>
    <w:unhideWhenUsed/>
    <w:rsid w:val="002B6E92"/>
    <w:rPr>
      <w:b/>
      <w:bCs/>
    </w:rPr>
  </w:style>
  <w:style w:type="character" w:customStyle="1" w:styleId="CommentSubjectChar">
    <w:name w:val="Comment Subject Char"/>
    <w:basedOn w:val="CommentTextChar"/>
    <w:link w:val="CommentSubject"/>
    <w:uiPriority w:val="99"/>
    <w:semiHidden/>
    <w:rsid w:val="002B6E9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BE"/>
  </w:style>
  <w:style w:type="paragraph" w:styleId="Footer">
    <w:name w:val="footer"/>
    <w:basedOn w:val="Normal"/>
    <w:link w:val="FooterChar"/>
    <w:uiPriority w:val="99"/>
    <w:unhideWhenUsed/>
    <w:rsid w:val="001E6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BE"/>
  </w:style>
  <w:style w:type="paragraph" w:styleId="ListParagraph">
    <w:name w:val="List Paragraph"/>
    <w:basedOn w:val="Normal"/>
    <w:uiPriority w:val="34"/>
    <w:qFormat/>
    <w:rsid w:val="00E113E4"/>
    <w:pPr>
      <w:ind w:left="720"/>
      <w:contextualSpacing/>
    </w:pPr>
  </w:style>
  <w:style w:type="paragraph" w:styleId="BalloonText">
    <w:name w:val="Balloon Text"/>
    <w:basedOn w:val="Normal"/>
    <w:link w:val="BalloonTextChar"/>
    <w:uiPriority w:val="99"/>
    <w:semiHidden/>
    <w:unhideWhenUsed/>
    <w:rsid w:val="00E11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E4"/>
    <w:rPr>
      <w:rFonts w:ascii="Tahoma" w:hAnsi="Tahoma" w:cs="Tahoma"/>
      <w:sz w:val="16"/>
      <w:szCs w:val="16"/>
    </w:rPr>
  </w:style>
  <w:style w:type="table" w:styleId="TableGrid">
    <w:name w:val="Table Grid"/>
    <w:basedOn w:val="TableNormal"/>
    <w:uiPriority w:val="59"/>
    <w:rsid w:val="00E11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B6E92"/>
    <w:rPr>
      <w:sz w:val="16"/>
      <w:szCs w:val="16"/>
    </w:rPr>
  </w:style>
  <w:style w:type="paragraph" w:styleId="CommentText">
    <w:name w:val="annotation text"/>
    <w:basedOn w:val="Normal"/>
    <w:link w:val="CommentTextChar"/>
    <w:uiPriority w:val="99"/>
    <w:semiHidden/>
    <w:unhideWhenUsed/>
    <w:rsid w:val="002B6E92"/>
    <w:pPr>
      <w:spacing w:line="240" w:lineRule="auto"/>
    </w:pPr>
    <w:rPr>
      <w:sz w:val="20"/>
      <w:szCs w:val="20"/>
    </w:rPr>
  </w:style>
  <w:style w:type="character" w:customStyle="1" w:styleId="CommentTextChar">
    <w:name w:val="Comment Text Char"/>
    <w:basedOn w:val="DefaultParagraphFont"/>
    <w:link w:val="CommentText"/>
    <w:uiPriority w:val="99"/>
    <w:semiHidden/>
    <w:rsid w:val="002B6E92"/>
    <w:rPr>
      <w:sz w:val="20"/>
      <w:szCs w:val="20"/>
    </w:rPr>
  </w:style>
  <w:style w:type="paragraph" w:styleId="CommentSubject">
    <w:name w:val="annotation subject"/>
    <w:basedOn w:val="CommentText"/>
    <w:next w:val="CommentText"/>
    <w:link w:val="CommentSubjectChar"/>
    <w:uiPriority w:val="99"/>
    <w:semiHidden/>
    <w:unhideWhenUsed/>
    <w:rsid w:val="002B6E92"/>
    <w:rPr>
      <w:b/>
      <w:bCs/>
    </w:rPr>
  </w:style>
  <w:style w:type="character" w:customStyle="1" w:styleId="CommentSubjectChar">
    <w:name w:val="Comment Subject Char"/>
    <w:basedOn w:val="CommentTextChar"/>
    <w:link w:val="CommentSubject"/>
    <w:uiPriority w:val="99"/>
    <w:semiHidden/>
    <w:rsid w:val="002B6E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859C2-DFD4-4B95-BF83-047A70CB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sagar.giri</dc:creator>
  <cp:lastModifiedBy>Prakash Bahadur Amatya</cp:lastModifiedBy>
  <cp:revision>2</cp:revision>
  <dcterms:created xsi:type="dcterms:W3CDTF">2013-06-18T15:46:00Z</dcterms:created>
  <dcterms:modified xsi:type="dcterms:W3CDTF">2013-06-18T15:46:00Z</dcterms:modified>
</cp:coreProperties>
</file>